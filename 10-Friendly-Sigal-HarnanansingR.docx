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21AF5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>Chapter 10</w:t>
      </w:r>
    </w:p>
    <w:p w14:paraId="6D912276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>The Milestones Project: A Database for the Hist</w:t>
      </w:r>
      <w:bookmarkStart w:id="0" w:name="_GoBack"/>
      <w:bookmarkEnd w:id="0"/>
      <w:r w:rsidRPr="005F2C89">
        <w:rPr>
          <w:b/>
        </w:rPr>
        <w:t>ory of Data Visualization</w:t>
      </w:r>
    </w:p>
    <w:p w14:paraId="73E3F3A3" w14:textId="77777777" w:rsidR="00083FA9" w:rsidRPr="005F2C89" w:rsidRDefault="00083FA9" w:rsidP="00083FA9">
      <w:pPr>
        <w:ind w:firstLine="0"/>
        <w:jc w:val="center"/>
        <w:rPr>
          <w:b/>
        </w:rPr>
      </w:pPr>
      <w:r w:rsidRPr="005F2C89">
        <w:rPr>
          <w:b/>
        </w:rPr>
        <w:t xml:space="preserve">Michael Friendly, Matthew </w:t>
      </w:r>
      <w:proofErr w:type="spellStart"/>
      <w:r w:rsidRPr="005F2C89">
        <w:rPr>
          <w:b/>
        </w:rPr>
        <w:t>Sigal</w:t>
      </w:r>
      <w:proofErr w:type="spellEnd"/>
      <w:r w:rsidRPr="005F2C89">
        <w:rPr>
          <w:b/>
        </w:rPr>
        <w:t xml:space="preserve">, and Derek </w:t>
      </w:r>
      <w:proofErr w:type="spellStart"/>
      <w:r w:rsidRPr="005F2C89">
        <w:rPr>
          <w:b/>
        </w:rPr>
        <w:t>Harnanansingh</w:t>
      </w:r>
      <w:proofErr w:type="spellEnd"/>
    </w:p>
    <w:p w14:paraId="0B06AE47" w14:textId="77777777" w:rsidR="00083FA9" w:rsidRDefault="00083FA9" w:rsidP="00083FA9">
      <w:pPr>
        <w:ind w:left="1440" w:firstLine="0"/>
      </w:pPr>
    </w:p>
    <w:p w14:paraId="1A58893A" w14:textId="77777777" w:rsidR="00083FA9" w:rsidRPr="00D6576C" w:rsidRDefault="00083FA9" w:rsidP="00083FA9">
      <w:pPr>
        <w:ind w:left="1440" w:firstLine="0"/>
      </w:pPr>
      <w:r w:rsidRPr="00D6576C">
        <w:t>If</w:t>
      </w:r>
      <w:r>
        <w:t xml:space="preserve"> </w:t>
      </w:r>
      <w:r w:rsidRPr="00D6576C">
        <w:t>you</w:t>
      </w:r>
      <w:r>
        <w:t xml:space="preserve"> </w:t>
      </w:r>
      <w:r w:rsidRPr="00D6576C">
        <w:t>would</w:t>
      </w:r>
      <w:r>
        <w:t xml:space="preserve"> </w:t>
      </w:r>
      <w:r w:rsidRPr="00D6576C">
        <w:t>understand</w:t>
      </w:r>
      <w:r>
        <w:t xml:space="preserve"> </w:t>
      </w:r>
      <w:r w:rsidRPr="00D6576C">
        <w:t>anything,</w:t>
      </w:r>
      <w:r>
        <w:t xml:space="preserve"> </w:t>
      </w:r>
      <w:r w:rsidRPr="00D6576C">
        <w:t>observe</w:t>
      </w:r>
      <w:r>
        <w:t xml:space="preserve"> </w:t>
      </w:r>
      <w:r w:rsidRPr="00D6576C">
        <w:t>its</w:t>
      </w:r>
      <w:r>
        <w:t xml:space="preserve"> </w:t>
      </w:r>
      <w:r w:rsidRPr="00D6576C">
        <w:t>beginning</w:t>
      </w:r>
      <w:r>
        <w:t xml:space="preserve"> </w:t>
      </w:r>
      <w:r w:rsidRPr="00D6576C">
        <w:t>and</w:t>
      </w:r>
      <w:r>
        <w:t xml:space="preserve"> </w:t>
      </w:r>
      <w:r w:rsidRPr="00D6576C">
        <w:t>its</w:t>
      </w:r>
      <w:r>
        <w:t xml:space="preserve"> </w:t>
      </w:r>
      <w:r w:rsidRPr="00D6576C">
        <w:t>development</w:t>
      </w:r>
      <w:proofErr w:type="gramStart"/>
      <w:r w:rsidRPr="00D6576C">
        <w:t>.</w:t>
      </w:r>
      <w:r>
        <w:t>—</w:t>
      </w:r>
      <w:proofErr w:type="gramEnd"/>
      <w:r w:rsidRPr="00D6576C">
        <w:t>Aristotle</w:t>
      </w:r>
      <w:r>
        <w:t xml:space="preserve"> </w:t>
      </w:r>
      <w:r w:rsidRPr="005F2C89">
        <w:rPr>
          <w:b/>
          <w:highlight w:val="yellow"/>
        </w:rPr>
        <w:t>[QY: please provide source]</w:t>
      </w:r>
    </w:p>
    <w:p w14:paraId="519528B9" w14:textId="77777777" w:rsidR="00083FA9" w:rsidRDefault="00083FA9" w:rsidP="00083FA9">
      <w:pPr>
        <w:rPr>
          <w:b/>
        </w:rPr>
      </w:pPr>
    </w:p>
    <w:p w14:paraId="624812F4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t>Introduction</w:t>
      </w:r>
    </w:p>
    <w:p w14:paraId="020BFB01" w14:textId="77777777" w:rsidR="00083FA9" w:rsidRPr="00D6576C" w:rsidRDefault="00083FA9" w:rsidP="00083FA9">
      <w:r w:rsidRPr="00D6576C">
        <w:t>Questions</w:t>
      </w:r>
      <w:r>
        <w:t xml:space="preserve"> </w:t>
      </w:r>
      <w:r w:rsidRPr="00D6576C">
        <w:t>regarding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are</w:t>
      </w:r>
      <w:r>
        <w:t xml:space="preserve"> </w:t>
      </w:r>
      <w:r w:rsidRPr="00D6576C">
        <w:t>(or</w:t>
      </w:r>
      <w:r>
        <w:t xml:space="preserve"> </w:t>
      </w:r>
      <w:r w:rsidRPr="00D6576C">
        <w:t>at</w:t>
      </w:r>
      <w:r>
        <w:t xml:space="preserve"> </w:t>
      </w:r>
      <w:r w:rsidRPr="00D6576C">
        <w:t>least</w:t>
      </w:r>
      <w:r>
        <w:t xml:space="preserve"> </w:t>
      </w:r>
      <w:r w:rsidRPr="00D6576C">
        <w:t>should</w:t>
      </w:r>
      <w:r>
        <w:t xml:space="preserve"> </w:t>
      </w:r>
      <w:r w:rsidRPr="00D6576C">
        <w:t>be)</w:t>
      </w:r>
      <w:r>
        <w:t xml:space="preserve"> </w:t>
      </w:r>
      <w:r w:rsidRPr="00D6576C">
        <w:t>of</w:t>
      </w:r>
      <w:r>
        <w:t xml:space="preserve"> </w:t>
      </w:r>
      <w:r w:rsidRPr="00D6576C">
        <w:t>great</w:t>
      </w:r>
      <w:r>
        <w:t xml:space="preserve"> </w:t>
      </w:r>
      <w:r w:rsidRPr="00D6576C">
        <w:t>importance</w:t>
      </w:r>
      <w:r>
        <w:t xml:space="preserve"> </w:t>
      </w:r>
      <w:r w:rsidRPr="00D6576C">
        <w:t>to</w:t>
      </w:r>
      <w:r>
        <w:t xml:space="preserve"> </w:t>
      </w:r>
      <w:r w:rsidRPr="00D6576C">
        <w:t>historians</w:t>
      </w:r>
      <w:r>
        <w:t xml:space="preserve"> </w:t>
      </w:r>
      <w:r w:rsidRPr="00D6576C">
        <w:t>of</w:t>
      </w:r>
      <w:r>
        <w:t xml:space="preserve"> </w:t>
      </w:r>
      <w:r w:rsidRPr="00D6576C">
        <w:t>science,</w:t>
      </w:r>
      <w:r>
        <w:t xml:space="preserve"> </w:t>
      </w:r>
      <w:r w:rsidRPr="00D6576C">
        <w:t>to</w:t>
      </w:r>
      <w:r>
        <w:t xml:space="preserve"> </w:t>
      </w:r>
      <w:r w:rsidRPr="00D6576C">
        <w:t>current</w:t>
      </w:r>
      <w:r>
        <w:t xml:space="preserve"> </w:t>
      </w:r>
      <w:r w:rsidRPr="00D6576C">
        <w:t>developers</w:t>
      </w:r>
      <w:r>
        <w:t xml:space="preserve"> </w:t>
      </w:r>
      <w:r w:rsidRPr="00D6576C">
        <w:t>of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statistical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related</w:t>
      </w:r>
      <w:r>
        <w:t xml:space="preserve"> </w:t>
      </w:r>
      <w:r w:rsidRPr="00D6576C">
        <w:t>info-</w:t>
      </w:r>
      <w:proofErr w:type="spellStart"/>
      <w:r w:rsidRPr="00D6576C">
        <w:t>vis</w:t>
      </w:r>
      <w:proofErr w:type="spellEnd"/>
      <w:r>
        <w:t xml:space="preserve"> </w:t>
      </w:r>
      <w:r w:rsidRPr="00D6576C">
        <w:t>community,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those</w:t>
      </w:r>
      <w:r>
        <w:t xml:space="preserve"> </w:t>
      </w:r>
      <w:r w:rsidRPr="00D6576C">
        <w:t>just</w:t>
      </w:r>
      <w:r>
        <w:t xml:space="preserve"> </w:t>
      </w:r>
      <w:r w:rsidRPr="00D6576C">
        <w:t>interested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ideas.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science,</w:t>
      </w:r>
      <w:r>
        <w:t xml:space="preserve"> </w:t>
      </w:r>
      <w:r w:rsidRPr="00D6576C">
        <w:t>diagrams,</w:t>
      </w:r>
      <w:r>
        <w:t xml:space="preserve"> </w:t>
      </w:r>
      <w:r w:rsidRPr="00D6576C">
        <w:t>graphs,</w:t>
      </w:r>
      <w:r>
        <w:t xml:space="preserve"> </w:t>
      </w:r>
      <w:r w:rsidRPr="00D6576C">
        <w:t>maps,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visualizations</w:t>
      </w:r>
      <w:r>
        <w:t xml:space="preserve"> </w:t>
      </w:r>
      <w:r w:rsidRPr="00D6576C">
        <w:t>have</w:t>
      </w:r>
      <w:r>
        <w:t xml:space="preserve"> </w:t>
      </w:r>
      <w:r w:rsidRPr="00D6576C">
        <w:t>often</w:t>
      </w:r>
      <w:r>
        <w:t xml:space="preserve"> </w:t>
      </w:r>
      <w:r w:rsidRPr="00D6576C">
        <w:t>played</w:t>
      </w:r>
      <w:r>
        <w:t xml:space="preserve"> </w:t>
      </w:r>
      <w:r w:rsidRPr="00D6576C">
        <w:t>important</w:t>
      </w:r>
      <w:r>
        <w:t xml:space="preserve"> </w:t>
      </w:r>
      <w:r w:rsidRPr="00D6576C">
        <w:t>roles</w:t>
      </w:r>
      <w:r>
        <w:t xml:space="preserve"> </w:t>
      </w:r>
      <w:r w:rsidRPr="00D6576C">
        <w:t>in</w:t>
      </w:r>
      <w:r>
        <w:t xml:space="preserve"> </w:t>
      </w:r>
      <w:r w:rsidRPr="00D6576C">
        <w:t>discoveries</w:t>
      </w:r>
      <w:r>
        <w:t xml:space="preserve"> </w:t>
      </w:r>
      <w:r w:rsidRPr="00D6576C">
        <w:t>that</w:t>
      </w:r>
      <w:r>
        <w:t xml:space="preserve"> </w:t>
      </w:r>
      <w:r w:rsidRPr="00D6576C">
        <w:t>arguably</w:t>
      </w:r>
      <w:r>
        <w:t xml:space="preserve"> </w:t>
      </w:r>
      <w:r w:rsidRPr="00D6576C">
        <w:t>might</w:t>
      </w:r>
      <w:r>
        <w:t xml:space="preserve"> </w:t>
      </w:r>
      <w:r w:rsidRPr="00D6576C">
        <w:t>not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achieved</w:t>
      </w:r>
      <w:r>
        <w:t xml:space="preserve"> </w:t>
      </w:r>
      <w:r w:rsidRPr="00D6576C">
        <w:t>otherwise.</w:t>
      </w:r>
      <w:r w:rsidRPr="00D6576C">
        <w:rPr>
          <w:rStyle w:val="FootnoteReference"/>
        </w:rPr>
        <w:footnoteReference w:id="1"/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same</w:t>
      </w:r>
      <w:r>
        <w:t xml:space="preserve"> </w:t>
      </w:r>
      <w:r w:rsidRPr="00D6576C">
        <w:t>time,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fields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and</w:t>
      </w:r>
      <w:r>
        <w:t xml:space="preserve"> </w:t>
      </w:r>
      <w:r w:rsidRPr="00D6576C">
        <w:t>information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developers</w:t>
      </w:r>
      <w:r>
        <w:t xml:space="preserve"> </w:t>
      </w:r>
      <w:r w:rsidRPr="00D6576C">
        <w:t>often</w:t>
      </w:r>
      <w:r>
        <w:t xml:space="preserve"> </w:t>
      </w:r>
      <w:r w:rsidRPr="00D6576C">
        <w:t>create</w:t>
      </w:r>
      <w:r>
        <w:t xml:space="preserve"> </w:t>
      </w:r>
      <w:r w:rsidRPr="00D6576C">
        <w:t>“new”</w:t>
      </w:r>
      <w:r>
        <w:t xml:space="preserve"> </w:t>
      </w:r>
      <w:r w:rsidRPr="00D6576C">
        <w:t>methods</w:t>
      </w:r>
      <w:r>
        <w:t xml:space="preserve"> </w:t>
      </w:r>
      <w:r w:rsidRPr="00D6576C">
        <w:t>without</w:t>
      </w:r>
      <w:r>
        <w:t xml:space="preserve"> </w:t>
      </w:r>
      <w:r w:rsidRPr="00D6576C">
        <w:t>any</w:t>
      </w:r>
      <w:r>
        <w:t xml:space="preserve"> </w:t>
      </w:r>
      <w:r w:rsidRPr="00D6576C">
        <w:t>appreciation</w:t>
      </w:r>
      <w:r>
        <w:t xml:space="preserve"> </w:t>
      </w:r>
      <w:r w:rsidRPr="00D6576C">
        <w:t>that</w:t>
      </w:r>
      <w:r>
        <w:t xml:space="preserve"> </w:t>
      </w:r>
      <w:r w:rsidRPr="00D6576C">
        <w:t>they</w:t>
      </w:r>
      <w:r>
        <w:t xml:space="preserve"> </w:t>
      </w:r>
      <w:r w:rsidRPr="00D6576C">
        <w:t>have</w:t>
      </w:r>
      <w:r>
        <w:t xml:space="preserve"> </w:t>
      </w:r>
      <w:r w:rsidRPr="00D6576C">
        <w:t>deep</w:t>
      </w:r>
      <w:r>
        <w:t xml:space="preserve"> </w:t>
      </w:r>
      <w:r w:rsidRPr="00D6576C">
        <w:t>roots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past.</w:t>
      </w:r>
      <w:r w:rsidRPr="00D6576C">
        <w:rPr>
          <w:rStyle w:val="FootnoteReference"/>
        </w:rPr>
        <w:footnoteReference w:id="2"/>
      </w:r>
    </w:p>
    <w:p w14:paraId="20A8F91B" w14:textId="77777777" w:rsidR="00083FA9" w:rsidRPr="00D6576C" w:rsidRDefault="00083FA9" w:rsidP="00083FA9">
      <w:r w:rsidRPr="00D6576C">
        <w:lastRenderedPageBreak/>
        <w:t>These</w:t>
      </w:r>
      <w:r>
        <w:t xml:space="preserve"> </w:t>
      </w:r>
      <w:r w:rsidRPr="00D6576C">
        <w:t>two</w:t>
      </w:r>
      <w:r>
        <w:t xml:space="preserve"> </w:t>
      </w:r>
      <w:r w:rsidRPr="00D6576C">
        <w:t>perspectives</w:t>
      </w:r>
      <w:r>
        <w:t xml:space="preserve"> </w:t>
      </w:r>
      <w:r w:rsidRPr="00D6576C">
        <w:t>provided</w:t>
      </w:r>
      <w:r>
        <w:t xml:space="preserve"> </w:t>
      </w:r>
      <w:r w:rsidRPr="00D6576C">
        <w:t>the</w:t>
      </w:r>
      <w:r>
        <w:t xml:space="preserve"> </w:t>
      </w:r>
      <w:r w:rsidRPr="00D6576C">
        <w:t>motivation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Project.</w:t>
      </w:r>
      <w:r>
        <w:t xml:space="preserve"> </w:t>
      </w:r>
      <w:r w:rsidRPr="00D6576C">
        <w:t>This</w:t>
      </w:r>
      <w:r>
        <w:t xml:space="preserve"> </w:t>
      </w:r>
      <w:r w:rsidRPr="00D6576C">
        <w:t>stemmed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fact</w:t>
      </w:r>
      <w:r>
        <w:t xml:space="preserve"> </w:t>
      </w:r>
      <w:r w:rsidRPr="00D6576C">
        <w:t>that</w:t>
      </w:r>
      <w:r>
        <w:t xml:space="preserve"> </w:t>
      </w:r>
      <w:r w:rsidRPr="00D6576C">
        <w:t>historical</w:t>
      </w:r>
      <w:r>
        <w:t xml:space="preserve"> </w:t>
      </w:r>
      <w:r w:rsidRPr="00D6576C">
        <w:t>accounts</w:t>
      </w:r>
      <w:r>
        <w:t xml:space="preserve"> </w:t>
      </w:r>
      <w:r w:rsidRPr="00D6576C">
        <w:t>of</w:t>
      </w:r>
      <w:r>
        <w:t xml:space="preserve"> </w:t>
      </w:r>
      <w:r w:rsidRPr="00D6576C">
        <w:t>events,</w:t>
      </w:r>
      <w:r>
        <w:t xml:space="preserve"> </w:t>
      </w:r>
      <w:r w:rsidRPr="00D6576C">
        <w:t>ideas,</w:t>
      </w:r>
      <w:r>
        <w:t xml:space="preserve"> </w:t>
      </w:r>
      <w:r w:rsidRPr="00D6576C">
        <w:t>and</w:t>
      </w:r>
      <w:r>
        <w:t xml:space="preserve"> </w:t>
      </w:r>
      <w:r w:rsidRPr="00D6576C">
        <w:t>techniques</w:t>
      </w:r>
      <w:r>
        <w:t xml:space="preserve"> </w:t>
      </w:r>
      <w:r w:rsidRPr="00D6576C">
        <w:t>that</w:t>
      </w:r>
      <w:r>
        <w:t xml:space="preserve"> </w:t>
      </w:r>
      <w:r w:rsidRPr="00D6576C">
        <w:t>relate</w:t>
      </w:r>
      <w:r>
        <w:t xml:space="preserve"> </w:t>
      </w:r>
      <w:r w:rsidRPr="00D6576C">
        <w:t>inter</w:t>
      </w:r>
      <w:r>
        <w:t xml:space="preserve"> </w:t>
      </w:r>
      <w:r w:rsidRPr="00D6576C">
        <w:t>alia</w:t>
      </w:r>
      <w:r>
        <w:t xml:space="preserve"> </w:t>
      </w:r>
      <w:r w:rsidRPr="00D6576C">
        <w:t>to</w:t>
      </w:r>
      <w:r>
        <w:t xml:space="preserve"> </w:t>
      </w:r>
      <w:r w:rsidRPr="00D6576C">
        <w:t>modern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were</w:t>
      </w:r>
      <w:r>
        <w:t xml:space="preserve"> </w:t>
      </w:r>
      <w:r w:rsidRPr="00D6576C">
        <w:t>fragmented</w:t>
      </w:r>
      <w:r>
        <w:t xml:space="preserve"> </w:t>
      </w:r>
      <w:r w:rsidRPr="00D6576C">
        <w:t>and</w:t>
      </w:r>
      <w:r>
        <w:t xml:space="preserve"> </w:t>
      </w:r>
      <w:r w:rsidRPr="00D6576C">
        <w:t>scattered</w:t>
      </w:r>
      <w:r>
        <w:t xml:space="preserve"> </w:t>
      </w:r>
      <w:r w:rsidRPr="00D6576C">
        <w:t>across</w:t>
      </w:r>
      <w:r>
        <w:t xml:space="preserve"> </w:t>
      </w:r>
      <w:r w:rsidRPr="00D6576C">
        <w:t>a</w:t>
      </w:r>
      <w:r>
        <w:t xml:space="preserve"> </w:t>
      </w:r>
      <w:r w:rsidRPr="00D6576C">
        <w:t>wide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fields.</w:t>
      </w:r>
      <w:r w:rsidRPr="00D6576C">
        <w:rPr>
          <w:rStyle w:val="FootnoteReference"/>
        </w:rPr>
        <w:footnoteReference w:id="3"/>
      </w:r>
      <w:r>
        <w:t xml:space="preserve"> </w:t>
      </w:r>
      <w:r w:rsidRPr="00D6576C">
        <w:t>When</w:t>
      </w:r>
      <w:r>
        <w:t xml:space="preserve"> </w:t>
      </w:r>
      <w:r w:rsidRPr="00D6576C">
        <w:t>this</w:t>
      </w:r>
      <w:r>
        <w:t xml:space="preserve"> </w:t>
      </w:r>
      <w:r w:rsidRPr="00D6576C">
        <w:t>work</w:t>
      </w:r>
      <w:r>
        <w:t xml:space="preserve"> </w:t>
      </w:r>
      <w:r w:rsidRPr="00D6576C">
        <w:t>began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mid-1990s,</w:t>
      </w:r>
      <w:r>
        <w:t xml:space="preserve"> </w:t>
      </w:r>
      <w:r w:rsidRPr="00D6576C">
        <w:t>there</w:t>
      </w:r>
      <w:r>
        <w:t xml:space="preserve"> </w:t>
      </w:r>
      <w:r w:rsidRPr="00D6576C">
        <w:t>were</w:t>
      </w:r>
      <w:r>
        <w:t xml:space="preserve"> </w:t>
      </w:r>
      <w:r w:rsidRPr="00D6576C">
        <w:t>no</w:t>
      </w:r>
      <w:r>
        <w:t xml:space="preserve"> </w:t>
      </w:r>
      <w:r w:rsidRPr="00D6576C">
        <w:t>accounts</w:t>
      </w:r>
      <w:r>
        <w:t xml:space="preserve"> </w:t>
      </w:r>
      <w:r w:rsidRPr="00D6576C">
        <w:t>or</w:t>
      </w:r>
      <w:r>
        <w:t xml:space="preserve"> </w:t>
      </w:r>
      <w:r w:rsidRPr="00D6576C">
        <w:t>resources</w:t>
      </w:r>
      <w:r>
        <w:t xml:space="preserve"> </w:t>
      </w:r>
      <w:r w:rsidRPr="00D6576C">
        <w:t>that</w:t>
      </w:r>
      <w:r>
        <w:t xml:space="preserve"> </w:t>
      </w:r>
      <w:r w:rsidRPr="00D6576C">
        <w:t>spanned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visual</w:t>
      </w:r>
      <w:r>
        <w:t xml:space="preserve"> </w:t>
      </w:r>
      <w:r w:rsidRPr="00D6576C">
        <w:t>thinking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visual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across</w:t>
      </w:r>
      <w:r>
        <w:t xml:space="preserve"> </w:t>
      </w:r>
      <w:r w:rsidRPr="00D6576C">
        <w:t>different</w:t>
      </w:r>
      <w:r>
        <w:t xml:space="preserve"> </w:t>
      </w:r>
      <w:r w:rsidRPr="00D6576C">
        <w:t>disciplines</w:t>
      </w:r>
      <w:r>
        <w:t xml:space="preserve"> </w:t>
      </w:r>
      <w:r w:rsidRPr="00D6576C">
        <w:t>and</w:t>
      </w:r>
      <w:r>
        <w:t xml:space="preserve"> </w:t>
      </w:r>
      <w:r w:rsidRPr="00D6576C">
        <w:t>perspectives.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began</w:t>
      </w:r>
      <w:r>
        <w:t xml:space="preserve"> </w:t>
      </w:r>
      <w:r w:rsidRPr="00D6576C">
        <w:t>simply</w:t>
      </w:r>
      <w:r>
        <w:t xml:space="preserve"> </w:t>
      </w:r>
      <w:r w:rsidRPr="00D6576C">
        <w:t>as</w:t>
      </w:r>
      <w:r>
        <w:t xml:space="preserve"> </w:t>
      </w:r>
      <w:r w:rsidRPr="00D6576C">
        <w:t>an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collate</w:t>
      </w:r>
      <w:r>
        <w:t xml:space="preserve"> </w:t>
      </w:r>
      <w:r w:rsidRPr="00D6576C">
        <w:t>these</w:t>
      </w:r>
      <w:r>
        <w:t xml:space="preserve"> </w:t>
      </w:r>
      <w:r w:rsidRPr="00D6576C">
        <w:t>diverse</w:t>
      </w:r>
      <w:r>
        <w:t xml:space="preserve"> </w:t>
      </w:r>
      <w:r w:rsidRPr="00D6576C">
        <w:t>contributions</w:t>
      </w:r>
      <w:r>
        <w:t xml:space="preserve"> </w:t>
      </w:r>
      <w:r w:rsidRPr="00D6576C">
        <w:t>into</w:t>
      </w:r>
      <w:r>
        <w:t xml:space="preserve"> </w:t>
      </w:r>
      <w:r w:rsidRPr="00D6576C">
        <w:t>a</w:t>
      </w:r>
      <w:r>
        <w:t xml:space="preserve"> </w:t>
      </w:r>
      <w:r w:rsidRPr="00D6576C">
        <w:t>single,</w:t>
      </w:r>
      <w:r>
        <w:t xml:space="preserve"> </w:t>
      </w:r>
      <w:r w:rsidRPr="00D6576C">
        <w:t>comprehensive</w:t>
      </w:r>
      <w:r>
        <w:t xml:space="preserve"> </w:t>
      </w:r>
      <w:r w:rsidRPr="00D6576C">
        <w:t>listing,</w:t>
      </w:r>
      <w:r>
        <w:t xml:space="preserve"> </w:t>
      </w:r>
      <w:r w:rsidRPr="00D6576C">
        <w:t>organized</w:t>
      </w:r>
      <w:r>
        <w:t xml:space="preserve"> </w:t>
      </w:r>
      <w:r w:rsidRPr="00D6576C">
        <w:t>chronologically,</w:t>
      </w:r>
      <w:r>
        <w:t xml:space="preserve"> </w:t>
      </w:r>
      <w:r w:rsidRPr="00D6576C">
        <w:t>that</w:t>
      </w:r>
      <w:r>
        <w:t xml:space="preserve"> </w:t>
      </w:r>
      <w:r w:rsidRPr="00D6576C">
        <w:t>contained</w:t>
      </w:r>
      <w:r>
        <w:t xml:space="preserve"> </w:t>
      </w:r>
      <w:r w:rsidRPr="00D6576C">
        <w:t>representative</w:t>
      </w:r>
      <w:r>
        <w:t xml:space="preserve"> </w:t>
      </w:r>
      <w:r w:rsidRPr="00D6576C">
        <w:t>images,</w:t>
      </w:r>
      <w:r>
        <w:t xml:space="preserve"> </w:t>
      </w:r>
      <w:r w:rsidRPr="00D6576C">
        <w:t>references</w:t>
      </w:r>
      <w:r>
        <w:t xml:space="preserve"> </w:t>
      </w:r>
      <w:r w:rsidRPr="00D6576C">
        <w:t>to</w:t>
      </w:r>
      <w:r>
        <w:t xml:space="preserve"> </w:t>
      </w:r>
      <w:r w:rsidRPr="00D6576C">
        <w:t>original</w:t>
      </w:r>
      <w:r>
        <w:t xml:space="preserve"> </w:t>
      </w:r>
      <w:r w:rsidRPr="00D6576C">
        <w:t>sources,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furth</w:t>
      </w:r>
      <w:r>
        <w:t>er discussion—a source for “</w:t>
      </w:r>
      <w:r w:rsidRPr="00D6576C">
        <w:t>one-stop</w:t>
      </w:r>
      <w:r>
        <w:t xml:space="preserve"> </w:t>
      </w:r>
      <w:r w:rsidRPr="00D6576C">
        <w:t>shopping”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</w:p>
    <w:p w14:paraId="0D694CF1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2,</w:t>
      </w:r>
      <w:r>
        <w:t xml:space="preserve"> </w:t>
      </w:r>
      <w:r w:rsidRPr="00D6576C">
        <w:t>we</w:t>
      </w:r>
      <w:r>
        <w:t xml:space="preserve"> </w:t>
      </w:r>
      <w:r w:rsidRPr="00D6576C">
        <w:t>describe</w:t>
      </w:r>
      <w:r>
        <w:t xml:space="preserve"> </w:t>
      </w:r>
      <w:r w:rsidRPr="00D6576C">
        <w:t>the</w:t>
      </w:r>
      <w:r>
        <w:t xml:space="preserve"> </w:t>
      </w:r>
      <w:r w:rsidRPr="00D6576C">
        <w:t>evolution</w:t>
      </w:r>
      <w:r>
        <w:t xml:space="preserve"> </w:t>
      </w:r>
      <w:r w:rsidRPr="00D6576C">
        <w:t>and</w:t>
      </w:r>
      <w:r>
        <w:t xml:space="preserve"> </w:t>
      </w:r>
      <w:r w:rsidRPr="00D6576C">
        <w:t>structure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Project.</w:t>
      </w:r>
      <w:r>
        <w:t xml:space="preserve"> </w:t>
      </w:r>
      <w:r w:rsidRPr="00D6576C">
        <w:t>Section</w:t>
      </w:r>
      <w:r>
        <w:t xml:space="preserve"> </w:t>
      </w:r>
      <w:r w:rsidRPr="00D6576C">
        <w:t>3</w:t>
      </w:r>
      <w:r>
        <w:t xml:space="preserve"> </w:t>
      </w:r>
      <w:r w:rsidRPr="00D6576C">
        <w:t>presents</w:t>
      </w:r>
      <w:r>
        <w:t xml:space="preserve"> </w:t>
      </w:r>
      <w:r w:rsidRPr="00D6576C">
        <w:t>some</w:t>
      </w:r>
      <w:r>
        <w:t xml:space="preserve"> </w:t>
      </w:r>
      <w:r w:rsidRPr="00D6576C">
        <w:t>historical</w:t>
      </w:r>
      <w:r>
        <w:t xml:space="preserve"> </w:t>
      </w:r>
      <w:r w:rsidRPr="00D6576C">
        <w:t>and</w:t>
      </w:r>
      <w:r>
        <w:t xml:space="preserve"> </w:t>
      </w:r>
      <w:r w:rsidRPr="00D6576C">
        <w:t>modern</w:t>
      </w:r>
      <w:r>
        <w:t xml:space="preserve"> </w:t>
      </w:r>
      <w:r w:rsidRPr="00D6576C">
        <w:t>approaches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question:</w:t>
      </w:r>
      <w:r>
        <w:t xml:space="preserve"> </w:t>
      </w:r>
      <w:r w:rsidRPr="00D6576C">
        <w:t>how</w:t>
      </w:r>
      <w:r>
        <w:t xml:space="preserve"> </w:t>
      </w:r>
      <w:r w:rsidRPr="00D6576C">
        <w:t>can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be</w:t>
      </w:r>
      <w:r>
        <w:t xml:space="preserve"> </w:t>
      </w:r>
      <w:r w:rsidRPr="00D6576C">
        <w:t>applied</w:t>
      </w:r>
      <w:r>
        <w:t xml:space="preserve"> </w:t>
      </w:r>
      <w:r w:rsidRPr="00D6576C">
        <w:t>to</w:t>
      </w:r>
      <w:r>
        <w:t xml:space="preserve"> </w:t>
      </w:r>
      <w:r w:rsidRPr="00D6576C">
        <w:t>its</w:t>
      </w:r>
      <w:r>
        <w:t xml:space="preserve"> </w:t>
      </w:r>
      <w:r w:rsidRPr="00D6576C">
        <w:t>own</w:t>
      </w:r>
      <w:r>
        <w:t xml:space="preserve"> </w:t>
      </w:r>
      <w:r w:rsidRPr="00D6576C">
        <w:t>history?</w:t>
      </w:r>
      <w:r>
        <w:t xml:space="preserve"> </w:t>
      </w:r>
      <w:r w:rsidRPr="00D6576C">
        <w:t>Section</w:t>
      </w:r>
      <w:r>
        <w:t xml:space="preserve"> </w:t>
      </w:r>
      <w:r w:rsidRPr="00D6576C">
        <w:t>4</w:t>
      </w:r>
      <w:r>
        <w:t xml:space="preserve"> </w:t>
      </w:r>
      <w:r w:rsidRPr="00D6576C">
        <w:t>introduces</w:t>
      </w:r>
      <w:r>
        <w:t xml:space="preserve"> </w:t>
      </w:r>
      <w:r w:rsidRPr="00D6576C">
        <w:t>another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topic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historiography,</w:t>
      </w:r>
      <w:r>
        <w:t xml:space="preserve"> </w:t>
      </w:r>
      <w:r w:rsidRPr="00D6576C">
        <w:t>which</w:t>
      </w:r>
      <w:r>
        <w:t xml:space="preserve"> </w:t>
      </w:r>
      <w:r w:rsidRPr="00D6576C">
        <w:t>entails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understanding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innovations,</w:t>
      </w:r>
      <w:r>
        <w:t xml:space="preserve"> </w:t>
      </w:r>
      <w:r w:rsidRPr="00D6576C">
        <w:t>developments,</w:t>
      </w:r>
      <w:r>
        <w:t xml:space="preserve"> </w:t>
      </w:r>
      <w:r w:rsidRPr="00D6576C">
        <w:t>and</w:t>
      </w:r>
      <w:r>
        <w:t xml:space="preserve"> </w:t>
      </w:r>
      <w:r w:rsidRPr="00D6576C">
        <w:t>trends.</w:t>
      </w:r>
      <w:r>
        <w:t xml:space="preserve"> </w:t>
      </w:r>
      <w:r w:rsidRPr="00D6576C">
        <w:t>But</w:t>
      </w:r>
      <w:r>
        <w:t xml:space="preserve"> </w:t>
      </w:r>
      <w:r w:rsidRPr="00D6576C">
        <w:t>first</w:t>
      </w:r>
      <w:r>
        <w:t xml:space="preserve"> </w:t>
      </w:r>
      <w:r w:rsidRPr="00D6576C">
        <w:t>we</w:t>
      </w:r>
      <w:r>
        <w:t xml:space="preserve"> </w:t>
      </w:r>
      <w:r w:rsidRPr="00D6576C">
        <w:t>give</w:t>
      </w:r>
      <w:r>
        <w:t xml:space="preserve"> </w:t>
      </w:r>
      <w:r w:rsidRPr="00D6576C">
        <w:t>some</w:t>
      </w:r>
      <w:r>
        <w:t xml:space="preserve"> </w:t>
      </w:r>
      <w:r w:rsidRPr="00D6576C">
        <w:t>brief</w:t>
      </w:r>
      <w:r>
        <w:t xml:space="preserve"> </w:t>
      </w:r>
      <w:r w:rsidRPr="00D6576C">
        <w:t>vignettes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topics</w:t>
      </w:r>
      <w:r>
        <w:t xml:space="preserve"> </w:t>
      </w:r>
      <w:r w:rsidRPr="00D6576C">
        <w:t>and</w:t>
      </w:r>
      <w:r>
        <w:t xml:space="preserve"> </w:t>
      </w:r>
      <w:r w:rsidRPr="00D6576C">
        <w:t>questions</w:t>
      </w:r>
      <w:r>
        <w:t xml:space="preserve"> </w:t>
      </w:r>
      <w:r w:rsidRPr="00D6576C">
        <w:t>for</w:t>
      </w:r>
      <w:r>
        <w:t xml:space="preserve"> </w:t>
      </w:r>
      <w:r w:rsidRPr="00D6576C">
        <w:t>which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has</w:t>
      </w:r>
      <w:r>
        <w:t xml:space="preserve"> </w:t>
      </w:r>
      <w:r w:rsidRPr="00D6576C">
        <w:t>proved</w:t>
      </w:r>
      <w:r>
        <w:t xml:space="preserve"> </w:t>
      </w:r>
      <w:r w:rsidRPr="00D6576C">
        <w:t>invaluable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own</w:t>
      </w:r>
      <w:r>
        <w:t xml:space="preserve"> </w:t>
      </w:r>
      <w:r w:rsidRPr="00D6576C">
        <w:t>research.</w:t>
      </w:r>
    </w:p>
    <w:p w14:paraId="1BB972A6" w14:textId="77777777" w:rsidR="00083FA9" w:rsidRDefault="00083FA9" w:rsidP="00083FA9">
      <w:pPr>
        <w:ind w:firstLine="0"/>
        <w:rPr>
          <w:i/>
        </w:rPr>
      </w:pPr>
    </w:p>
    <w:p w14:paraId="34700D8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First Statistical Graph</w:t>
      </w:r>
    </w:p>
    <w:p w14:paraId="49C3582B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, </w:t>
      </w:r>
      <w:r w:rsidRPr="00D6576C">
        <w:t>as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artful</w:t>
      </w:r>
      <w:r>
        <w:t xml:space="preserve"> </w:t>
      </w:r>
      <w:r w:rsidRPr="00D6576C">
        <w:t>sciences,</w:t>
      </w:r>
      <w:r>
        <w:t xml:space="preserve"> </w:t>
      </w:r>
      <w:r w:rsidRPr="00D6576C">
        <w:t>a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inventions</w:t>
      </w:r>
      <w:r>
        <w:t xml:space="preserve"> </w:t>
      </w:r>
      <w:r w:rsidRPr="00D6576C">
        <w:t>and</w:t>
      </w:r>
      <w:r>
        <w:t xml:space="preserve"> </w:t>
      </w:r>
      <w:r w:rsidRPr="00D6576C">
        <w:t>developments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considered</w:t>
      </w:r>
      <w:r>
        <w:t xml:space="preserve"> </w:t>
      </w:r>
      <w:r w:rsidRPr="00D6576C">
        <w:t>“firsts”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fields</w:t>
      </w:r>
      <w:r>
        <w:t xml:space="preserve"> </w:t>
      </w:r>
      <w:r w:rsidRPr="00D6576C">
        <w:t>(Friendl</w:t>
      </w:r>
      <w:r w:rsidR="0072407C">
        <w:t>y, “A Brief History of Data V</w:t>
      </w:r>
      <w:r>
        <w:t>isualization”)</w:t>
      </w:r>
      <w:r w:rsidRPr="00D6576C">
        <w:t>.</w:t>
      </w:r>
      <w:r>
        <w:t xml:space="preserve"> </w:t>
      </w:r>
      <w:r w:rsidRPr="00D6576C">
        <w:t>The</w:t>
      </w:r>
      <w:r>
        <w:t xml:space="preserve"> </w:t>
      </w:r>
      <w:r w:rsidRPr="00D6576C">
        <w:t>catalog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lists</w:t>
      </w:r>
      <w:r>
        <w:t xml:space="preserve"> </w:t>
      </w:r>
      <w:r w:rsidRPr="00D6576C">
        <w:t>70</w:t>
      </w:r>
      <w:r>
        <w:t xml:space="preserve"> </w:t>
      </w:r>
      <w:r w:rsidRPr="00D6576C">
        <w:t>events</w:t>
      </w:r>
      <w:r>
        <w:t xml:space="preserve"> </w:t>
      </w:r>
      <w:r w:rsidRPr="00D6576C">
        <w:t>that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considered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use</w:t>
      </w:r>
      <w:r>
        <w:t xml:space="preserve"> </w:t>
      </w:r>
      <w:r w:rsidRPr="00D6576C">
        <w:t>or</w:t>
      </w:r>
      <w:r>
        <w:t xml:space="preserve"> </w:t>
      </w:r>
      <w:r w:rsidRPr="00D6576C">
        <w:t>statement</w:t>
      </w:r>
      <w:r>
        <w:t xml:space="preserve"> </w:t>
      </w:r>
      <w:r w:rsidRPr="00D6576C">
        <w:t>of</w:t>
      </w:r>
      <w:r>
        <w:t xml:space="preserve"> </w:t>
      </w:r>
      <w:r w:rsidRPr="00D6576C">
        <w:t>an</w:t>
      </w:r>
      <w:r>
        <w:t xml:space="preserve"> </w:t>
      </w:r>
      <w:r w:rsidRPr="00D6576C">
        <w:t>idea,</w:t>
      </w:r>
      <w:r>
        <w:t xml:space="preserve"> </w:t>
      </w:r>
      <w:r w:rsidRPr="00D6576C">
        <w:t>method,</w:t>
      </w:r>
      <w:r>
        <w:t xml:space="preserve"> </w:t>
      </w:r>
      <w:r w:rsidRPr="00D6576C">
        <w:t>or</w:t>
      </w:r>
      <w:r>
        <w:t xml:space="preserve"> </w:t>
      </w:r>
      <w:r w:rsidRPr="00D6576C">
        <w:t>technique</w:t>
      </w:r>
      <w:r>
        <w:t xml:space="preserve"> </w:t>
      </w:r>
      <w:r w:rsidRPr="00D6576C">
        <w:t>that</w:t>
      </w:r>
      <w:r>
        <w:t xml:space="preserve"> </w:t>
      </w:r>
      <w:r w:rsidRPr="00D6576C">
        <w:t>is</w:t>
      </w:r>
      <w:r>
        <w:t xml:space="preserve"> </w:t>
      </w:r>
      <w:r w:rsidRPr="00D6576C">
        <w:t>now</w:t>
      </w:r>
      <w:r>
        <w:t xml:space="preserve"> </w:t>
      </w:r>
      <w:r w:rsidRPr="00D6576C">
        <w:t>commonplace,</w:t>
      </w:r>
      <w:r>
        <w:t xml:space="preserve"> </w:t>
      </w:r>
      <w:r w:rsidRPr="00D6576C">
        <w:t>but</w:t>
      </w:r>
      <w:r>
        <w:t xml:space="preserve"> </w:t>
      </w:r>
      <w:r w:rsidRPr="00D6576C">
        <w:t>there</w:t>
      </w:r>
      <w:r>
        <w:t xml:space="preserve"> </w:t>
      </w:r>
      <w:r w:rsidRPr="00D6576C">
        <w:t>is</w:t>
      </w:r>
      <w:r>
        <w:t xml:space="preserve"> </w:t>
      </w:r>
      <w:r w:rsidRPr="00D6576C">
        <w:t>probably</w:t>
      </w:r>
      <w:r>
        <w:t xml:space="preserve"> </w:t>
      </w:r>
      <w:r w:rsidRPr="00D6576C">
        <w:t>no</w:t>
      </w:r>
      <w:r>
        <w:t xml:space="preserve"> </w:t>
      </w:r>
      <w:r w:rsidRPr="00D6576C">
        <w:t>question</w:t>
      </w:r>
      <w:r>
        <w:t xml:space="preserve"> </w:t>
      </w:r>
      <w:r w:rsidRPr="00D6576C">
        <w:t>more</w:t>
      </w:r>
      <w:r>
        <w:t xml:space="preserve"> </w:t>
      </w:r>
      <w:r w:rsidRPr="00D6576C">
        <w:t>fundamental</w:t>
      </w:r>
      <w:r>
        <w:t xml:space="preserve"> </w:t>
      </w:r>
      <w:r w:rsidRPr="00D6576C">
        <w:t>than</w:t>
      </w:r>
      <w:r>
        <w:t xml:space="preserve"> </w:t>
      </w:r>
      <w:r w:rsidRPr="00D6576C">
        <w:t>that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visual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data</w:t>
      </w:r>
      <w:r>
        <w:t xml:space="preserve"> </w:t>
      </w:r>
      <w:r w:rsidRPr="00D6576C">
        <w:t>(Friendly</w:t>
      </w:r>
      <w:r>
        <w:t xml:space="preserve"> </w:t>
      </w:r>
      <w:r w:rsidRPr="00D6576C">
        <w:t>and</w:t>
      </w:r>
      <w:r>
        <w:t xml:space="preserve"> </w:t>
      </w:r>
      <w:r w:rsidRPr="00D6576C">
        <w:t>Denis</w:t>
      </w:r>
      <w:r>
        <w:t xml:space="preserve">, </w:t>
      </w:r>
      <w:r w:rsidRPr="005826AA">
        <w:rPr>
          <w:i/>
        </w:rPr>
        <w:t>Milestones</w:t>
      </w:r>
      <w:r w:rsidRPr="00D6576C">
        <w:t>).</w:t>
      </w:r>
    </w:p>
    <w:p w14:paraId="661A53F1" w14:textId="77777777" w:rsidR="00083FA9" w:rsidRPr="00D6576C" w:rsidRDefault="00083FA9" w:rsidP="00083FA9">
      <w:r>
        <w:t xml:space="preserve">In Friendly et al., </w:t>
      </w:r>
      <w:r w:rsidRPr="00D6576C">
        <w:t>we</w:t>
      </w:r>
      <w:r>
        <w:t xml:space="preserve"> </w:t>
      </w:r>
      <w:r w:rsidRPr="00D6576C">
        <w:t>argue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one-dimensional</w:t>
      </w:r>
      <w:r>
        <w:t xml:space="preserve"> </w:t>
      </w:r>
      <w:r w:rsidRPr="00D6576C">
        <w:t>line</w:t>
      </w:r>
      <w:r>
        <w:t xml:space="preserve"> </w:t>
      </w:r>
      <w:r w:rsidRPr="00D6576C">
        <w:t>graph</w:t>
      </w:r>
      <w:r>
        <w:t xml:space="preserve"> </w:t>
      </w:r>
      <w:r w:rsidRPr="00D6576C">
        <w:t>shown</w:t>
      </w:r>
      <w:r>
        <w:t xml:space="preserve"> </w:t>
      </w:r>
      <w:r w:rsidRPr="00D6576C">
        <w:t>in</w:t>
      </w:r>
      <w:r>
        <w:t xml:space="preserve"> </w:t>
      </w:r>
      <w:r w:rsidRPr="00D6576C">
        <w:t>Figure</w:t>
      </w:r>
      <w:r>
        <w:t xml:space="preserve"> 10.</w:t>
      </w:r>
      <w:r w:rsidRPr="00D6576C">
        <w:t>1</w:t>
      </w:r>
      <w:r>
        <w:t xml:space="preserve"> </w:t>
      </w:r>
      <w:r w:rsidRPr="00D6576C">
        <w:t>by</w:t>
      </w:r>
      <w:r>
        <w:t xml:space="preserve"> </w:t>
      </w:r>
      <w:r w:rsidRPr="00D6576C">
        <w:t>Michael</w:t>
      </w:r>
      <w:r>
        <w:t xml:space="preserve"> </w:t>
      </w:r>
      <w:proofErr w:type="spellStart"/>
      <w:r w:rsidRPr="00D6576C">
        <w:t>Florent</w:t>
      </w:r>
      <w:proofErr w:type="spellEnd"/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Langen</w:t>
      </w:r>
      <w:proofErr w:type="spellEnd"/>
      <w:r>
        <w:t xml:space="preserve"> </w:t>
      </w:r>
      <w:r w:rsidRPr="00D6576C">
        <w:t>should</w:t>
      </w:r>
      <w:r>
        <w:t xml:space="preserve"> </w:t>
      </w:r>
      <w:r w:rsidRPr="00D6576C">
        <w:t>be</w:t>
      </w:r>
      <w:r>
        <w:t xml:space="preserve"> </w:t>
      </w:r>
      <w:r w:rsidRPr="00D6576C">
        <w:t>accorded</w:t>
      </w:r>
      <w:r>
        <w:t xml:space="preserve"> </w:t>
      </w:r>
      <w:r w:rsidRPr="00D6576C">
        <w:t>this</w:t>
      </w:r>
      <w:r>
        <w:t xml:space="preserve"> </w:t>
      </w:r>
      <w:proofErr w:type="spellStart"/>
      <w:r w:rsidRPr="00D6576C">
        <w:t>honour</w:t>
      </w:r>
      <w:proofErr w:type="spellEnd"/>
      <w:r w:rsidRPr="00D6576C">
        <w:t>.</w:t>
      </w:r>
      <w:r>
        <w:t xml:space="preserve"> </w:t>
      </w:r>
      <w:r w:rsidRPr="00D6576C">
        <w:t>The</w:t>
      </w:r>
      <w:r>
        <w:t xml:space="preserve"> </w:t>
      </w:r>
      <w:r w:rsidRPr="00D6576C">
        <w:t>graph</w:t>
      </w:r>
      <w:r>
        <w:t xml:space="preserve"> </w:t>
      </w:r>
      <w:r w:rsidRPr="00D6576C">
        <w:t>shows</w:t>
      </w:r>
      <w:r>
        <w:t xml:space="preserve"> </w:t>
      </w:r>
      <w:r w:rsidRPr="00D6576C">
        <w:t>12</w:t>
      </w:r>
      <w:r>
        <w:t xml:space="preserve"> </w:t>
      </w:r>
      <w:r w:rsidRPr="00D6576C">
        <w:t>estimates</w:t>
      </w:r>
      <w:r>
        <w:t xml:space="preserve"> </w:t>
      </w:r>
      <w:r w:rsidRPr="00D6576C">
        <w:t>of</w:t>
      </w:r>
      <w:r>
        <w:t xml:space="preserve"> </w:t>
      </w:r>
      <w:r w:rsidRPr="005F2C89">
        <w:t xml:space="preserve">the distance in longitude between Toledo and Rome, overlaid on a modern map. Toledo is located at </w:t>
      </w:r>
      <w:proofErr w:type="spellStart"/>
      <w:r w:rsidRPr="005F2C89">
        <w:t>lat</w:t>
      </w:r>
      <w:proofErr w:type="spellEnd"/>
      <w:r w:rsidRPr="005F2C89">
        <w:t>/long (+39.86◦N, −4.03◦W)</w:t>
      </w:r>
      <w:proofErr w:type="gramStart"/>
      <w:r w:rsidRPr="005F2C89">
        <w:t>,</w:t>
      </w:r>
      <w:proofErr w:type="gramEnd"/>
      <w:r w:rsidRPr="005F2C89">
        <w:t xml:space="preserve"> Rome is located at (+41.89◦N, +12.5◦W), both shown by markers (stars) on the map. This image makes clear what van </w:t>
      </w:r>
      <w:proofErr w:type="spellStart"/>
      <w:r w:rsidRPr="005F2C89">
        <w:t>Langren</w:t>
      </w:r>
      <w:proofErr w:type="spellEnd"/>
      <w:r w:rsidRPr="005F2C89">
        <w:t xml:space="preserve"> wished to communicate: the wide variability of the estimates, but also how far the estimates were biased. V</w:t>
      </w:r>
      <w:r w:rsidRPr="00D6576C">
        <w:t>an</w:t>
      </w:r>
      <w:r>
        <w:t xml:space="preserve"> </w:t>
      </w:r>
      <w:proofErr w:type="spellStart"/>
      <w:r w:rsidRPr="00D6576C">
        <w:t>Langren</w:t>
      </w:r>
      <w:proofErr w:type="spellEnd"/>
      <w:r>
        <w:t xml:space="preserve"> </w:t>
      </w:r>
      <w:r w:rsidRPr="00D6576C">
        <w:t>used</w:t>
      </w:r>
      <w:r>
        <w:t xml:space="preserve"> </w:t>
      </w:r>
      <w:r w:rsidRPr="00D6576C">
        <w:t>this</w:t>
      </w:r>
      <w:r>
        <w:t xml:space="preserve"> </w:t>
      </w:r>
      <w:r w:rsidRPr="00D6576C">
        <w:t>to</w:t>
      </w:r>
      <w:r>
        <w:t xml:space="preserve"> </w:t>
      </w:r>
      <w:r w:rsidRPr="00D6576C">
        <w:t>demonstrate</w:t>
      </w:r>
      <w:r>
        <w:t xml:space="preserve"> </w:t>
      </w:r>
      <w:r w:rsidRPr="00D6576C">
        <w:t>that</w:t>
      </w:r>
      <w:r>
        <w:t xml:space="preserve"> </w:t>
      </w:r>
      <w:r w:rsidRPr="00D6576C">
        <w:t>these</w:t>
      </w:r>
      <w:r>
        <w:t xml:space="preserve"> </w:t>
      </w:r>
      <w:r w:rsidRPr="00D6576C">
        <w:t>estimates</w:t>
      </w:r>
      <w:r>
        <w:t xml:space="preserve"> </w:t>
      </w:r>
      <w:r w:rsidRPr="00D6576C">
        <w:t>were</w:t>
      </w:r>
      <w:r>
        <w:t xml:space="preserve"> </w:t>
      </w:r>
      <w:r w:rsidRPr="00D6576C">
        <w:t>all</w:t>
      </w:r>
      <w:r>
        <w:t xml:space="preserve"> </w:t>
      </w:r>
      <w:r w:rsidRPr="00D6576C">
        <w:t>subject</w:t>
      </w:r>
      <w:r>
        <w:t xml:space="preserve"> </w:t>
      </w:r>
      <w:r w:rsidRPr="00D6576C">
        <w:t>to</w:t>
      </w:r>
      <w:r>
        <w:t xml:space="preserve"> </w:t>
      </w:r>
      <w:r w:rsidRPr="00D6576C">
        <w:t>large</w:t>
      </w:r>
      <w:r>
        <w:t xml:space="preserve"> </w:t>
      </w:r>
      <w:r w:rsidRPr="00D6576C">
        <w:t>errors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propose</w:t>
      </w:r>
      <w:r>
        <w:t xml:space="preserve"> </w:t>
      </w:r>
      <w:r w:rsidRPr="00D6576C">
        <w:t>to</w:t>
      </w:r>
      <w:r>
        <w:t xml:space="preserve"> </w:t>
      </w:r>
      <w:r w:rsidRPr="00D6576C">
        <w:t>King</w:t>
      </w:r>
      <w:r>
        <w:t xml:space="preserve"> </w:t>
      </w:r>
      <w:r w:rsidRPr="00D6576C">
        <w:t>Phillip</w:t>
      </w:r>
      <w:r>
        <w:t xml:space="preserve"> </w:t>
      </w:r>
      <w:r w:rsidRPr="00D6576C">
        <w:t>of</w:t>
      </w:r>
      <w:r>
        <w:t xml:space="preserve"> </w:t>
      </w:r>
      <w:r w:rsidRPr="00D6576C">
        <w:t>Spain</w:t>
      </w:r>
      <w:r>
        <w:t xml:space="preserve"> </w:t>
      </w:r>
      <w:r w:rsidRPr="00D6576C">
        <w:t>that</w:t>
      </w:r>
      <w:r>
        <w:t xml:space="preserve"> </w:t>
      </w:r>
      <w:r w:rsidRPr="00D6576C">
        <w:t>only</w:t>
      </w:r>
      <w:r>
        <w:t xml:space="preserve"> </w:t>
      </w:r>
      <w:r w:rsidRPr="00D6576C">
        <w:t>he</w:t>
      </w:r>
      <w:r>
        <w:t xml:space="preserve"> </w:t>
      </w:r>
      <w:r w:rsidRPr="00D6576C">
        <w:t>had</w:t>
      </w:r>
      <w:r>
        <w:t xml:space="preserve"> </w:t>
      </w:r>
      <w:r w:rsidRPr="00D6576C">
        <w:t>a</w:t>
      </w:r>
      <w:r>
        <w:t xml:space="preserve"> </w:t>
      </w:r>
      <w:r w:rsidRPr="00D6576C">
        <w:t>sufficiently</w:t>
      </w:r>
      <w:r>
        <w:t xml:space="preserve"> </w:t>
      </w:r>
      <w:r w:rsidRPr="00D6576C">
        <w:t>precise</w:t>
      </w:r>
      <w:r>
        <w:t xml:space="preserve"> </w:t>
      </w:r>
      <w:r w:rsidRPr="00D6576C">
        <w:t>method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determination</w:t>
      </w:r>
      <w:r>
        <w:t xml:space="preserve"> </w:t>
      </w:r>
      <w:r w:rsidRPr="00D6576C">
        <w:t>of</w:t>
      </w:r>
      <w:r>
        <w:t xml:space="preserve"> </w:t>
      </w:r>
      <w:r w:rsidRPr="00D6576C">
        <w:t>longitude</w:t>
      </w:r>
      <w:r>
        <w:t xml:space="preserve"> </w:t>
      </w:r>
      <w:r w:rsidRPr="00D6576C">
        <w:t>for</w:t>
      </w:r>
      <w:r>
        <w:t xml:space="preserve"> </w:t>
      </w:r>
      <w:r w:rsidRPr="00D6576C">
        <w:t>navigation</w:t>
      </w:r>
      <w:r>
        <w:t xml:space="preserve"> </w:t>
      </w:r>
      <w:r w:rsidRPr="00D6576C">
        <w:t>at</w:t>
      </w:r>
      <w:r>
        <w:t xml:space="preserve"> </w:t>
      </w:r>
      <w:r w:rsidRPr="00D6576C">
        <w:t>sea.</w:t>
      </w:r>
      <w:r>
        <w:t xml:space="preserve"> </w:t>
      </w:r>
      <w:r w:rsidRPr="00D6576C">
        <w:t>The</w:t>
      </w:r>
      <w:r>
        <w:t xml:space="preserve"> </w:t>
      </w:r>
      <w:r w:rsidRPr="00D6576C">
        <w:t>telling</w:t>
      </w:r>
      <w:r>
        <w:t xml:space="preserve"> </w:t>
      </w:r>
      <w:r w:rsidRPr="00D6576C">
        <w:t>of</w:t>
      </w:r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Langren’s</w:t>
      </w:r>
      <w:proofErr w:type="spellEnd"/>
      <w:r>
        <w:t xml:space="preserve"> </w:t>
      </w:r>
      <w:r w:rsidRPr="00D6576C">
        <w:t>story</w:t>
      </w:r>
      <w:r>
        <w:t xml:space="preserve"> </w:t>
      </w:r>
      <w:r w:rsidRPr="00D6576C">
        <w:t>not</w:t>
      </w:r>
      <w:r>
        <w:t xml:space="preserve"> </w:t>
      </w:r>
      <w:r w:rsidRPr="00D6576C">
        <w:t>only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involve</w:t>
      </w:r>
      <w:r>
        <w:t xml:space="preserve"> </w:t>
      </w:r>
      <w:r w:rsidRPr="00D6576C">
        <w:t>astronomy,</w:t>
      </w:r>
      <w:r>
        <w:t xml:space="preserve"> </w:t>
      </w:r>
      <w:r w:rsidRPr="00D6576C">
        <w:t>archival</w:t>
      </w:r>
      <w:r>
        <w:t xml:space="preserve"> </w:t>
      </w:r>
      <w:r w:rsidRPr="00D6576C">
        <w:t>research,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patronage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seventeenth </w:t>
      </w:r>
      <w:r w:rsidRPr="00D6576C">
        <w:t>century,</w:t>
      </w:r>
      <w:r>
        <w:t xml:space="preserve"> </w:t>
      </w:r>
      <w:r w:rsidRPr="00D6576C">
        <w:t>and</w:t>
      </w:r>
      <w:r>
        <w:t xml:space="preserve"> </w:t>
      </w:r>
      <w:r w:rsidRPr="00D6576C">
        <w:t>even</w:t>
      </w:r>
      <w:r>
        <w:t xml:space="preserve"> </w:t>
      </w:r>
      <w:r w:rsidRPr="00D6576C">
        <w:t>an</w:t>
      </w:r>
      <w:r>
        <w:t xml:space="preserve"> </w:t>
      </w:r>
      <w:r w:rsidRPr="00D6576C">
        <w:t>unsolved</w:t>
      </w:r>
      <w:r>
        <w:t xml:space="preserve"> </w:t>
      </w:r>
      <w:r w:rsidRPr="00D6576C">
        <w:t>problem</w:t>
      </w:r>
      <w:r>
        <w:t xml:space="preserve"> </w:t>
      </w:r>
      <w:r w:rsidRPr="00D6576C">
        <w:t>of</w:t>
      </w:r>
      <w:r>
        <w:t xml:space="preserve"> </w:t>
      </w:r>
      <w:r w:rsidRPr="00D6576C">
        <w:t>cryptography,</w:t>
      </w:r>
      <w:r>
        <w:t xml:space="preserve"> </w:t>
      </w:r>
      <w:r w:rsidRPr="00D6576C">
        <w:t>but</w:t>
      </w:r>
      <w:r>
        <w:t xml:space="preserve"> </w:t>
      </w:r>
      <w:r w:rsidRPr="00D6576C">
        <w:t>also</w:t>
      </w:r>
      <w:r>
        <w:t xml:space="preserve"> </w:t>
      </w:r>
      <w:r w:rsidRPr="00D6576C">
        <w:t>serves</w:t>
      </w:r>
      <w:r>
        <w:t xml:space="preserve"> </w:t>
      </w:r>
      <w:r w:rsidRPr="00D6576C">
        <w:t>as</w:t>
      </w:r>
      <w:r>
        <w:t xml:space="preserve"> </w:t>
      </w:r>
      <w:r w:rsidRPr="00D6576C">
        <w:t>an</w:t>
      </w:r>
      <w:r>
        <w:t xml:space="preserve"> </w:t>
      </w:r>
      <w:r w:rsidRPr="00D6576C">
        <w:t>example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provided</w:t>
      </w:r>
      <w:r>
        <w:t xml:space="preserve"> </w:t>
      </w:r>
      <w:r w:rsidRPr="00D6576C">
        <w:t>the</w:t>
      </w:r>
      <w:r>
        <w:t xml:space="preserve"> </w:t>
      </w:r>
      <w:r w:rsidRPr="00D6576C">
        <w:t>infrastructure</w:t>
      </w:r>
      <w:r>
        <w:t xml:space="preserve"> </w:t>
      </w:r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t>research:</w:t>
      </w:r>
      <w:r>
        <w:t xml:space="preserve"> </w:t>
      </w:r>
      <w:r w:rsidRPr="00D6576C">
        <w:t>through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a</w:t>
      </w:r>
      <w:r>
        <w:t xml:space="preserve"> </w:t>
      </w:r>
      <w:r w:rsidRPr="00D6576C">
        <w:t>time-based,</w:t>
      </w:r>
      <w:r>
        <w:t xml:space="preserve"> </w:t>
      </w:r>
      <w:r w:rsidRPr="00D6576C">
        <w:t>cross-referenced</w:t>
      </w:r>
      <w:r>
        <w:t xml:space="preserve"> </w:t>
      </w:r>
      <w:r w:rsidRPr="00D6576C">
        <w:t>catalog</w:t>
      </w:r>
      <w:r>
        <w:t xml:space="preserve"> </w:t>
      </w:r>
      <w:r w:rsidRPr="00D6576C">
        <w:t>of</w:t>
      </w:r>
      <w:r>
        <w:t xml:space="preserve"> </w:t>
      </w:r>
      <w:r w:rsidRPr="00D6576C">
        <w:t>images,</w:t>
      </w:r>
      <w:r>
        <w:t xml:space="preserve"> </w:t>
      </w:r>
      <w:r w:rsidRPr="00D6576C">
        <w:t>references,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related</w:t>
      </w:r>
      <w:r>
        <w:t xml:space="preserve"> </w:t>
      </w:r>
      <w:r w:rsidRPr="00D6576C">
        <w:t>work,</w:t>
      </w:r>
      <w:r>
        <w:t xml:space="preserve"> </w:t>
      </w:r>
      <w:r w:rsidRPr="00D6576C">
        <w:t>van</w:t>
      </w:r>
      <w:r>
        <w:t xml:space="preserve"> </w:t>
      </w:r>
      <w:proofErr w:type="spellStart"/>
      <w:r w:rsidRPr="00D6576C">
        <w:t>Langren’s</w:t>
      </w:r>
      <w:proofErr w:type="spellEnd"/>
      <w:r>
        <w:t xml:space="preserve"> </w:t>
      </w:r>
      <w:r w:rsidRPr="00D6576C">
        <w:t>tale</w:t>
      </w:r>
      <w:r>
        <w:t xml:space="preserve"> </w:t>
      </w:r>
      <w:r w:rsidRPr="00D6576C">
        <w:t>was</w:t>
      </w:r>
      <w:r>
        <w:t xml:space="preserve"> </w:t>
      </w:r>
      <w:r w:rsidRPr="00D6576C">
        <w:t>able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studied</w:t>
      </w:r>
      <w:r>
        <w:t xml:space="preserve"> </w:t>
      </w:r>
      <w:r w:rsidRPr="00D6576C">
        <w:t>and</w:t>
      </w:r>
      <w:r>
        <w:t xml:space="preserve"> </w:t>
      </w:r>
      <w:r w:rsidRPr="00D6576C">
        <w:t>reported</w:t>
      </w:r>
      <w:r>
        <w:t xml:space="preserve"> </w:t>
      </w:r>
      <w:r w:rsidRPr="00D6576C">
        <w:t>upon.</w:t>
      </w:r>
    </w:p>
    <w:p w14:paraId="1B133B17" w14:textId="77777777" w:rsidR="00083FA9" w:rsidRDefault="00083FA9" w:rsidP="00083FA9"/>
    <w:p w14:paraId="4BCEA278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lastRenderedPageBreak/>
        <w:t>[Insert Figure 10.1—portrait]</w:t>
      </w:r>
    </w:p>
    <w:p w14:paraId="513BA983" w14:textId="77777777" w:rsidR="00083FA9" w:rsidRPr="005F2C89" w:rsidRDefault="00083FA9" w:rsidP="00083FA9">
      <w:pPr>
        <w:rPr>
          <w:b/>
        </w:rPr>
      </w:pPr>
      <w:r w:rsidRPr="005F2C89">
        <w:rPr>
          <w:b/>
        </w:rPr>
        <w:t xml:space="preserve">Figure 10.1. Van </w:t>
      </w:r>
      <w:proofErr w:type="spellStart"/>
      <w:r w:rsidRPr="005F2C89">
        <w:rPr>
          <w:b/>
        </w:rPr>
        <w:t>Langren’s</w:t>
      </w:r>
      <w:proofErr w:type="spellEnd"/>
      <w:r w:rsidRPr="005F2C89">
        <w:rPr>
          <w:b/>
        </w:rPr>
        <w:t xml:space="preserve"> 1644 graph, re-scaled and overlaid on a modern map of Europe. </w:t>
      </w:r>
    </w:p>
    <w:p w14:paraId="78E2F136" w14:textId="77777777" w:rsidR="00083FA9" w:rsidRDefault="00083FA9" w:rsidP="00083FA9">
      <w:pPr>
        <w:ind w:firstLine="0"/>
      </w:pPr>
    </w:p>
    <w:p w14:paraId="354C90AA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Who Invented the Scatterplot?</w:t>
      </w:r>
    </w:p>
    <w:p w14:paraId="5556A0E6" w14:textId="77777777" w:rsidR="00083FA9" w:rsidRPr="00D6576C" w:rsidRDefault="00083FA9" w:rsidP="00083FA9">
      <w:r w:rsidRPr="00D6576C">
        <w:t>Although</w:t>
      </w:r>
      <w:r>
        <w:t xml:space="preserve"> </w:t>
      </w:r>
      <w:r w:rsidRPr="00D6576C">
        <w:t>there</w:t>
      </w:r>
      <w:r>
        <w:t xml:space="preserve"> </w:t>
      </w:r>
      <w:r w:rsidRPr="00D6576C">
        <w:t>are</w:t>
      </w:r>
      <w:r>
        <w:t xml:space="preserve"> </w:t>
      </w:r>
      <w:r w:rsidRPr="00D6576C">
        <w:t>earlier</w:t>
      </w:r>
      <w:r>
        <w:t xml:space="preserve"> </w:t>
      </w:r>
      <w:r w:rsidRPr="00D6576C">
        <w:t>precursors,</w:t>
      </w:r>
      <w:r>
        <w:t xml:space="preserve"> </w:t>
      </w:r>
      <w:r w:rsidRPr="00D6576C">
        <w:t>the</w:t>
      </w:r>
      <w:r>
        <w:t xml:space="preserve"> </w:t>
      </w:r>
      <w:r w:rsidRPr="00D6576C">
        <w:t>main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used</w:t>
      </w:r>
      <w:r>
        <w:t xml:space="preserve"> </w:t>
      </w:r>
      <w:r w:rsidRPr="00D6576C">
        <w:t>today</w:t>
      </w:r>
      <w:r>
        <w:t xml:space="preserve">— </w:t>
      </w:r>
      <w:r w:rsidRPr="00D6576C">
        <w:t>pie</w:t>
      </w:r>
      <w:r>
        <w:t xml:space="preserve"> </w:t>
      </w:r>
      <w:r w:rsidRPr="00D6576C">
        <w:t>charts,</w:t>
      </w:r>
      <w:r>
        <w:t xml:space="preserve"> </w:t>
      </w:r>
      <w:r w:rsidRPr="00D6576C">
        <w:t>line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bar</w:t>
      </w:r>
      <w:r>
        <w:t xml:space="preserve"> </w:t>
      </w:r>
      <w:r w:rsidRPr="00D6576C">
        <w:t>charts</w:t>
      </w:r>
      <w:r>
        <w:t>—</w:t>
      </w:r>
      <w:r w:rsidRPr="00D6576C">
        <w:t>are</w:t>
      </w:r>
      <w:r>
        <w:t xml:space="preserve"> </w:t>
      </w:r>
      <w:r w:rsidRPr="00D6576C">
        <w:t>generally</w:t>
      </w:r>
      <w:r>
        <w:t xml:space="preserve"> </w:t>
      </w:r>
      <w:r w:rsidRPr="00D6576C">
        <w:t>attributed</w:t>
      </w:r>
      <w:r>
        <w:t xml:space="preserve"> </w:t>
      </w:r>
      <w:r w:rsidRPr="00D6576C">
        <w:t>to</w:t>
      </w:r>
      <w:r>
        <w:t xml:space="preserve"> </w:t>
      </w:r>
      <w:r w:rsidRPr="00D6576C">
        <w:t>William</w:t>
      </w:r>
      <w:r>
        <w:t xml:space="preserve"> </w:t>
      </w:r>
      <w:proofErr w:type="spellStart"/>
      <w:r w:rsidRPr="00D6576C">
        <w:t>Playfair</w:t>
      </w:r>
      <w:proofErr w:type="spellEnd"/>
      <w:r>
        <w:t xml:space="preserve"> </w:t>
      </w:r>
      <w:r w:rsidRPr="00D6576C">
        <w:t>in</w:t>
      </w:r>
      <w:r>
        <w:t xml:space="preserve"> </w:t>
      </w:r>
      <w:r w:rsidRPr="00D6576C">
        <w:t>works</w:t>
      </w:r>
      <w:r>
        <w:t xml:space="preserve"> </w:t>
      </w:r>
      <w:r w:rsidRPr="00D6576C">
        <w:t>around</w:t>
      </w:r>
      <w:r>
        <w:t xml:space="preserve"> </w:t>
      </w:r>
      <w:r w:rsidRPr="00D6576C">
        <w:t>the</w:t>
      </w:r>
      <w:r>
        <w:t xml:space="preserve"> </w:t>
      </w:r>
      <w:r w:rsidRPr="00D6576C">
        <w:t>beginning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century.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are</w:t>
      </w:r>
      <w:r>
        <w:t xml:space="preserve"> </w:t>
      </w:r>
      <w:r w:rsidRPr="00D6576C">
        <w:t>essentially</w:t>
      </w:r>
      <w:r>
        <w:t xml:space="preserve"> </w:t>
      </w:r>
      <w:proofErr w:type="spellStart"/>
      <w:r w:rsidRPr="00D6576C">
        <w:t>univariate</w:t>
      </w:r>
      <w:proofErr w:type="spellEnd"/>
      <w:r>
        <w:t xml:space="preserve"> </w:t>
      </w:r>
      <w:r w:rsidRPr="00D6576C">
        <w:t>displays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aspect</w:t>
      </w:r>
      <w:r>
        <w:t xml:space="preserve"> </w:t>
      </w:r>
      <w:r w:rsidRPr="00D6576C">
        <w:t>of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r w:rsidRPr="00D6576C">
        <w:t>variable.</w:t>
      </w:r>
      <w:r>
        <w:t xml:space="preserve"> </w:t>
      </w:r>
      <w:r w:rsidRPr="00D6576C">
        <w:t>A</w:t>
      </w:r>
      <w:r>
        <w:t xml:space="preserve"> </w:t>
      </w:r>
      <w:r w:rsidRPr="00D6576C">
        <w:t>logical</w:t>
      </w:r>
      <w:r>
        <w:t xml:space="preserve"> </w:t>
      </w:r>
      <w:r w:rsidRPr="00D6576C">
        <w:t>next</w:t>
      </w:r>
      <w:r>
        <w:t xml:space="preserve"> </w:t>
      </w:r>
      <w:r w:rsidRPr="00D6576C">
        <w:t>step</w:t>
      </w:r>
      <w:r>
        <w:t xml:space="preserve"> </w:t>
      </w:r>
      <w:r w:rsidRPr="00D6576C">
        <w:t>would</w:t>
      </w:r>
      <w:r>
        <w:t xml:space="preserve"> </w:t>
      </w:r>
      <w:r w:rsidRPr="00D6576C">
        <w:t>be</w:t>
      </w:r>
      <w:r>
        <w:t xml:space="preserve"> </w:t>
      </w:r>
      <w:r w:rsidRPr="00D6576C">
        <w:t>to</w:t>
      </w:r>
      <w:r>
        <w:t xml:space="preserve"> </w:t>
      </w:r>
      <w:r w:rsidRPr="00D6576C">
        <w:t>invent</w:t>
      </w:r>
      <w:r>
        <w:t xml:space="preserve"> </w:t>
      </w:r>
      <w:r w:rsidRPr="00D6576C">
        <w:t>a</w:t>
      </w:r>
      <w:r>
        <w:t xml:space="preserve"> </w:t>
      </w:r>
      <w:r w:rsidRPr="00D6576C">
        <w:t>method</w:t>
      </w:r>
      <w:r>
        <w:t xml:space="preserve"> </w:t>
      </w:r>
      <w:r w:rsidRPr="00D6576C">
        <w:t>to</w:t>
      </w:r>
      <w:r>
        <w:t xml:space="preserve"> </w:t>
      </w:r>
      <w:r w:rsidRPr="00D6576C">
        <w:t>reveal</w:t>
      </w:r>
      <w:r>
        <w:t xml:space="preserve"> </w:t>
      </w:r>
      <w:r w:rsidRPr="00D6576C">
        <w:t>the</w:t>
      </w:r>
      <w:r>
        <w:t xml:space="preserve"> </w:t>
      </w:r>
      <w:r w:rsidRPr="00D6576C">
        <w:t>relationship</w:t>
      </w:r>
      <w:r>
        <w:t xml:space="preserve"> </w:t>
      </w:r>
      <w:r w:rsidRPr="00D6576C">
        <w:t>between</w:t>
      </w:r>
      <w:r>
        <w:t xml:space="preserve"> </w:t>
      </w:r>
      <w:r w:rsidRPr="00D6576C">
        <w:t>two</w:t>
      </w:r>
      <w:r>
        <w:t xml:space="preserve"> </w:t>
      </w:r>
      <w:r w:rsidRPr="00D6576C">
        <w:t>variables</w:t>
      </w:r>
      <w:r>
        <w:t xml:space="preserve">— </w:t>
      </w:r>
      <w:r w:rsidRPr="00D6576C">
        <w:t>what</w:t>
      </w:r>
      <w:r>
        <w:t xml:space="preserve"> </w:t>
      </w:r>
      <w:r w:rsidRPr="00D6576C">
        <w:t>we</w:t>
      </w:r>
      <w:r>
        <w:t xml:space="preserve"> </w:t>
      </w:r>
      <w:r w:rsidRPr="00D6576C">
        <w:t>now</w:t>
      </w:r>
      <w:r>
        <w:t xml:space="preserve"> </w:t>
      </w:r>
      <w:r w:rsidRPr="00D6576C">
        <w:t>know</w:t>
      </w:r>
      <w:r>
        <w:t xml:space="preserve"> </w:t>
      </w:r>
      <w:r w:rsidRPr="00D6576C">
        <w:t>as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scatterplot.</w:t>
      </w:r>
      <w:r>
        <w:t xml:space="preserve"> </w:t>
      </w:r>
      <w:r w:rsidRPr="00D6576C">
        <w:t>By</w:t>
      </w:r>
      <w:r>
        <w:t xml:space="preserve"> </w:t>
      </w:r>
      <w:r w:rsidRPr="00D6576C">
        <w:t>1886,</w:t>
      </w:r>
      <w:r>
        <w:t xml:space="preserve"> </w:t>
      </w:r>
      <w:r w:rsidRPr="00D6576C">
        <w:t>Francis</w:t>
      </w:r>
      <w:r>
        <w:t xml:space="preserve"> </w:t>
      </w:r>
      <w:r w:rsidRPr="00D6576C">
        <w:t>Galton</w:t>
      </w:r>
      <w:r>
        <w:t xml:space="preserve"> </w:t>
      </w:r>
      <w:r w:rsidRPr="00D6576C">
        <w:t>had</w:t>
      </w:r>
      <w:r>
        <w:t xml:space="preserve"> </w:t>
      </w:r>
      <w:r w:rsidRPr="00D6576C">
        <w:t>utilized</w:t>
      </w:r>
      <w:r>
        <w:t xml:space="preserve"> </w:t>
      </w:r>
      <w:r w:rsidRPr="00D6576C">
        <w:t>this</w:t>
      </w:r>
      <w:r>
        <w:t xml:space="preserve"> </w:t>
      </w:r>
      <w:r w:rsidRPr="00D6576C">
        <w:t>truly</w:t>
      </w:r>
      <w:r>
        <w:t xml:space="preserve"> </w:t>
      </w:r>
      <w:r w:rsidRPr="00D6576C">
        <w:t>bivariate</w:t>
      </w:r>
      <w:r>
        <w:t xml:space="preserve"> </w:t>
      </w:r>
      <w:r w:rsidRPr="00D6576C">
        <w:t>display,</w:t>
      </w:r>
      <w:r>
        <w:t xml:space="preserve"> </w:t>
      </w:r>
      <w:r w:rsidRPr="00D6576C">
        <w:t>which</w:t>
      </w:r>
      <w:r>
        <w:t xml:space="preserve"> </w:t>
      </w:r>
      <w:r w:rsidRPr="00D6576C">
        <w:t>led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discovery</w:t>
      </w:r>
      <w:r>
        <w:t xml:space="preserve"> </w:t>
      </w:r>
      <w:r w:rsidRPr="00D6576C">
        <w:t>of</w:t>
      </w:r>
      <w:r>
        <w:t xml:space="preserve"> </w:t>
      </w:r>
      <w:r w:rsidRPr="00D6576C">
        <w:t>correlation</w:t>
      </w:r>
      <w:r>
        <w:t xml:space="preserve"> </w:t>
      </w:r>
      <w:r w:rsidRPr="00D6576C">
        <w:t>and</w:t>
      </w:r>
      <w:r>
        <w:t xml:space="preserve"> </w:t>
      </w:r>
      <w:r w:rsidRPr="00D6576C">
        <w:t>regression,</w:t>
      </w:r>
      <w:r>
        <w:t xml:space="preserve"> </w:t>
      </w:r>
      <w:r w:rsidRPr="00D6576C">
        <w:t>and</w:t>
      </w:r>
      <w:r>
        <w:t xml:space="preserve"> </w:t>
      </w:r>
      <w:r w:rsidRPr="00D6576C">
        <w:t>ultimately</w:t>
      </w:r>
      <w:r>
        <w:t xml:space="preserve"> </w:t>
      </w:r>
      <w:proofErr w:type="gramStart"/>
      <w:r w:rsidRPr="00D6576C">
        <w:t>to</w:t>
      </w:r>
      <w:proofErr w:type="gramEnd"/>
      <w:r>
        <w:t xml:space="preserve"> </w:t>
      </w:r>
      <w:r w:rsidRPr="00D6576C">
        <w:t>much</w:t>
      </w:r>
      <w:r>
        <w:t xml:space="preserve"> </w:t>
      </w:r>
      <w:r w:rsidRPr="00D6576C">
        <w:t>of</w:t>
      </w:r>
      <w:r>
        <w:t xml:space="preserve"> </w:t>
      </w:r>
      <w:r w:rsidRPr="00D6576C">
        <w:t>present</w:t>
      </w:r>
      <w:r>
        <w:t xml:space="preserve"> </w:t>
      </w:r>
      <w:r w:rsidRPr="00D6576C">
        <w:t>multivariate</w:t>
      </w:r>
      <w:r>
        <w:t xml:space="preserve"> </w:t>
      </w:r>
      <w:r w:rsidRPr="00D6576C">
        <w:t>statistics.</w:t>
      </w:r>
      <w:r>
        <w:t xml:space="preserve"> </w:t>
      </w:r>
      <w:r w:rsidRPr="00D6576C">
        <w:t>However,</w:t>
      </w:r>
      <w:r>
        <w:t xml:space="preserve"> </w:t>
      </w:r>
      <w:r w:rsidRPr="00D6576C">
        <w:t>he</w:t>
      </w:r>
      <w:r>
        <w:t xml:space="preserve"> </w:t>
      </w:r>
      <w:r w:rsidRPr="00D6576C">
        <w:t>was</w:t>
      </w:r>
      <w:r>
        <w:t xml:space="preserve"> </w:t>
      </w:r>
      <w:r w:rsidRPr="00D6576C">
        <w:t>not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to</w:t>
      </w:r>
      <w:r>
        <w:t xml:space="preserve"> </w:t>
      </w:r>
      <w:r w:rsidRPr="00D6576C">
        <w:t>use</w:t>
      </w:r>
      <w:r>
        <w:t xml:space="preserve"> </w:t>
      </w:r>
      <w:r w:rsidRPr="00D6576C">
        <w:t>this</w:t>
      </w:r>
      <w:r>
        <w:t xml:space="preserve"> </w:t>
      </w:r>
      <w:r w:rsidRPr="00D6576C">
        <w:t>graphical</w:t>
      </w:r>
      <w:r>
        <w:t xml:space="preserve"> </w:t>
      </w:r>
      <w:r w:rsidRPr="00D6576C">
        <w:t>technique,</w:t>
      </w:r>
      <w:r>
        <w:t xml:space="preserve"> </w:t>
      </w:r>
      <w:r w:rsidRPr="00D6576C">
        <w:t>and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surprising</w:t>
      </w:r>
      <w:r>
        <w:t xml:space="preserve"> </w:t>
      </w:r>
      <w:r w:rsidRPr="00D6576C">
        <w:t>that</w:t>
      </w:r>
      <w:r>
        <w:t xml:space="preserve"> </w:t>
      </w:r>
      <w:r w:rsidRPr="00D6576C">
        <w:t>no</w:t>
      </w:r>
      <w:r>
        <w:t xml:space="preserve"> </w:t>
      </w:r>
      <w:r w:rsidRPr="00D6576C">
        <w:t>one</w:t>
      </w:r>
      <w:r>
        <w:t xml:space="preserve"> </w:t>
      </w:r>
      <w:r w:rsidRPr="00D6576C">
        <w:t>is</w:t>
      </w:r>
      <w:r>
        <w:t xml:space="preserve"> </w:t>
      </w:r>
      <w:r w:rsidRPr="00D6576C">
        <w:t>widely</w:t>
      </w:r>
      <w:r>
        <w:t xml:space="preserve"> </w:t>
      </w:r>
      <w:r w:rsidRPr="00D6576C">
        <w:t>credited</w:t>
      </w:r>
      <w:r>
        <w:t xml:space="preserve"> </w:t>
      </w:r>
      <w:r w:rsidRPr="00D6576C">
        <w:t>with</w:t>
      </w:r>
      <w:r>
        <w:t xml:space="preserve"> </w:t>
      </w:r>
      <w:r w:rsidRPr="00D6576C">
        <w:t>its</w:t>
      </w:r>
      <w:r>
        <w:t xml:space="preserve"> </w:t>
      </w:r>
      <w:r w:rsidRPr="00D6576C">
        <w:t>invention.</w:t>
      </w:r>
    </w:p>
    <w:p w14:paraId="77677AE8" w14:textId="77777777" w:rsidR="00083FA9" w:rsidRPr="00D6576C" w:rsidRDefault="00083FA9" w:rsidP="00083FA9">
      <w:r w:rsidRPr="00D6576C">
        <w:t>In</w:t>
      </w:r>
      <w:r>
        <w:t xml:space="preserve"> “</w:t>
      </w:r>
      <w:r w:rsidRPr="001807E4">
        <w:t>The</w:t>
      </w:r>
      <w:r>
        <w:t xml:space="preserve"> </w:t>
      </w:r>
      <w:r w:rsidRPr="001807E4">
        <w:t>early</w:t>
      </w:r>
      <w:r>
        <w:t xml:space="preserve"> </w:t>
      </w:r>
      <w:r w:rsidRPr="001807E4">
        <w:t>origins</w:t>
      </w:r>
      <w:r>
        <w:t xml:space="preserve"> </w:t>
      </w:r>
      <w:r w:rsidRPr="001807E4">
        <w:t>and</w:t>
      </w:r>
      <w:r>
        <w:t xml:space="preserve"> </w:t>
      </w:r>
      <w:r w:rsidRPr="001807E4">
        <w:t>development</w:t>
      </w:r>
      <w:r>
        <w:t xml:space="preserve"> </w:t>
      </w:r>
      <w:r w:rsidRPr="001807E4">
        <w:t>of</w:t>
      </w:r>
      <w:r>
        <w:t xml:space="preserve"> </w:t>
      </w:r>
      <w:r w:rsidRPr="001807E4">
        <w:t>the</w:t>
      </w:r>
      <w:r>
        <w:t xml:space="preserve"> </w:t>
      </w:r>
      <w:r w:rsidRPr="001807E4">
        <w:t>scatterplot</w:t>
      </w:r>
      <w:r>
        <w:t xml:space="preserve">,” </w:t>
      </w:r>
      <w:r w:rsidRPr="00D6576C">
        <w:t>we</w:t>
      </w:r>
      <w:r>
        <w:t xml:space="preserve"> </w:t>
      </w:r>
      <w:r w:rsidRPr="00D6576C">
        <w:t>delved</w:t>
      </w:r>
      <w:r>
        <w:t xml:space="preserve"> </w:t>
      </w:r>
      <w:r w:rsidRPr="00D6576C">
        <w:t>into</w:t>
      </w:r>
      <w:r>
        <w:t xml:space="preserve"> </w:t>
      </w:r>
      <w:r w:rsidRPr="00D6576C">
        <w:t>this</w:t>
      </w:r>
      <w:r>
        <w:t xml:space="preserve"> </w:t>
      </w:r>
      <w:r w:rsidRPr="00D6576C">
        <w:t>mystery</w:t>
      </w:r>
      <w:r>
        <w:t xml:space="preserve">. </w:t>
      </w:r>
      <w:r w:rsidRPr="00D6576C">
        <w:t>This</w:t>
      </w:r>
      <w:r>
        <w:t xml:space="preserve"> </w:t>
      </w:r>
      <w:r w:rsidRPr="00D6576C">
        <w:t>involved</w:t>
      </w:r>
      <w:r>
        <w:t xml:space="preserve"> </w:t>
      </w:r>
      <w:r w:rsidRPr="00D6576C">
        <w:t>tracing</w:t>
      </w:r>
      <w:r>
        <w:t xml:space="preserve"> </w:t>
      </w:r>
      <w:r w:rsidRPr="00D6576C">
        <w:t>the</w:t>
      </w:r>
      <w:r>
        <w:t xml:space="preserve"> </w:t>
      </w:r>
      <w:r w:rsidRPr="00D6576C">
        <w:t>early</w:t>
      </w:r>
      <w:r>
        <w:t xml:space="preserve"> </w:t>
      </w:r>
      <w:r w:rsidRPr="00D6576C">
        <w:t>origins</w:t>
      </w:r>
      <w:r>
        <w:t xml:space="preserve"> </w:t>
      </w:r>
      <w:r w:rsidRPr="00D6576C">
        <w:t>of</w:t>
      </w:r>
      <w:r>
        <w:t xml:space="preserve"> </w:t>
      </w:r>
      <w:r w:rsidRPr="00D6576C">
        <w:t>ideas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scatterplot,</w:t>
      </w:r>
      <w:r>
        <w:t xml:space="preserve"> </w:t>
      </w:r>
      <w:r w:rsidRPr="00D6576C">
        <w:t>which</w:t>
      </w:r>
      <w:r>
        <w:t xml:space="preserve"> </w:t>
      </w:r>
      <w:r w:rsidRPr="00D6576C">
        <w:t>led</w:t>
      </w:r>
      <w:r>
        <w:t xml:space="preserve"> </w:t>
      </w:r>
      <w:r w:rsidRPr="00D6576C">
        <w:t>to</w:t>
      </w:r>
      <w:r>
        <w:t xml:space="preserve"> </w:t>
      </w:r>
      <w:r w:rsidRPr="00D6576C">
        <w:t>two</w:t>
      </w:r>
      <w:r>
        <w:t xml:space="preserve"> </w:t>
      </w:r>
      <w:r w:rsidRPr="00D6576C">
        <w:t>compelling</w:t>
      </w:r>
      <w:r>
        <w:t xml:space="preserve"> </w:t>
      </w:r>
      <w:r w:rsidRPr="00D6576C">
        <w:t>narratives:</w:t>
      </w:r>
      <w:r>
        <w:t xml:space="preserve"> </w:t>
      </w:r>
      <w:r w:rsidRPr="00D6576C">
        <w:t>how,</w:t>
      </w:r>
      <w:r>
        <w:t xml:space="preserve"> </w:t>
      </w:r>
      <w:r w:rsidRPr="00D6576C">
        <w:t>in</w:t>
      </w:r>
      <w:r>
        <w:t xml:space="preserve"> </w:t>
      </w:r>
      <w:proofErr w:type="spellStart"/>
      <w:r w:rsidRPr="00D6576C">
        <w:t>Playfair’s</w:t>
      </w:r>
      <w:proofErr w:type="spellEnd"/>
      <w:r>
        <w:t xml:space="preserve"> </w:t>
      </w:r>
      <w:r w:rsidRPr="00D6576C">
        <w:t>time,</w:t>
      </w:r>
      <w:r>
        <w:t xml:space="preserve"> </w:t>
      </w:r>
      <w:r w:rsidRPr="00D6576C">
        <w:t>it</w:t>
      </w:r>
      <w:r>
        <w:t xml:space="preserve"> </w:t>
      </w:r>
      <w:r w:rsidRPr="00D6576C">
        <w:t>was</w:t>
      </w:r>
      <w:r>
        <w:t xml:space="preserve"> </w:t>
      </w:r>
      <w:r w:rsidRPr="00D6576C">
        <w:t>nearly</w:t>
      </w:r>
      <w:r>
        <w:t xml:space="preserve"> </w:t>
      </w:r>
      <w:r w:rsidRPr="00D6576C">
        <w:t>impossible</w:t>
      </w:r>
      <w:r>
        <w:t xml:space="preserve"> </w:t>
      </w:r>
      <w:r w:rsidRPr="00D6576C">
        <w:t>to</w:t>
      </w:r>
      <w:r>
        <w:t xml:space="preserve"> </w:t>
      </w:r>
      <w:r w:rsidRPr="00D6576C">
        <w:t>think</w:t>
      </w:r>
      <w:r>
        <w:t xml:space="preserve"> </w:t>
      </w:r>
      <w:r w:rsidRPr="00D6576C">
        <w:t>about</w:t>
      </w:r>
      <w:r>
        <w:t xml:space="preserve"> </w:t>
      </w:r>
      <w:r w:rsidRPr="00D6576C">
        <w:t>and</w:t>
      </w:r>
      <w:r>
        <w:t xml:space="preserve"> </w:t>
      </w:r>
      <w:r w:rsidRPr="00D6576C">
        <w:t>visualize</w:t>
      </w:r>
      <w:r>
        <w:t xml:space="preserve"> </w:t>
      </w:r>
      <w:r w:rsidRPr="00D6576C">
        <w:t>bivariate</w:t>
      </w:r>
      <w:r>
        <w:t xml:space="preserve"> </w:t>
      </w:r>
      <w:r w:rsidRPr="00D6576C">
        <w:t>relationships;</w:t>
      </w:r>
      <w:r>
        <w:t xml:space="preserve"> </w:t>
      </w:r>
      <w:r w:rsidRPr="00D6576C">
        <w:t>and,</w:t>
      </w:r>
      <w:r>
        <w:t xml:space="preserve"> </w:t>
      </w:r>
      <w:r w:rsidRPr="00D6576C">
        <w:t>later,</w:t>
      </w:r>
      <w:r>
        <w:t xml:space="preserve"> </w:t>
      </w:r>
      <w:r w:rsidRPr="00D6576C">
        <w:t>how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</w:t>
      </w:r>
      <w:r>
        <w:t xml:space="preserve"> </w:t>
      </w:r>
      <w:r w:rsidRPr="00D6576C">
        <w:t>was</w:t>
      </w:r>
      <w:r>
        <w:t xml:space="preserve"> </w:t>
      </w:r>
      <w:r w:rsidRPr="00D6576C">
        <w:t>essential</w:t>
      </w:r>
      <w:r>
        <w:t xml:space="preserve"> </w:t>
      </w:r>
      <w:r w:rsidRPr="00D6576C">
        <w:t>for</w:t>
      </w:r>
      <w:r>
        <w:t xml:space="preserve"> </w:t>
      </w:r>
      <w:r w:rsidRPr="00D6576C">
        <w:t>Galton’s</w:t>
      </w:r>
      <w:r>
        <w:t xml:space="preserve"> </w:t>
      </w:r>
      <w:r w:rsidRPr="00D6576C">
        <w:t>visual</w:t>
      </w:r>
      <w:r>
        <w:t xml:space="preserve"> </w:t>
      </w:r>
      <w:r w:rsidRPr="00D6576C">
        <w:t>insights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lead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rise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statistics</w:t>
      </w:r>
      <w:r>
        <w:t xml:space="preserve"> </w:t>
      </w:r>
      <w:r w:rsidRPr="00D6576C">
        <w:t>and</w:t>
      </w:r>
      <w:r>
        <w:t xml:space="preserve"> </w:t>
      </w:r>
      <w:r w:rsidRPr="00D6576C">
        <w:t>graphics.</w:t>
      </w:r>
      <w:r>
        <w:t xml:space="preserve"> T</w:t>
      </w:r>
      <w:r w:rsidRPr="00D6576C">
        <w:t>he</w:t>
      </w:r>
      <w:r>
        <w:t xml:space="preserve"> </w:t>
      </w:r>
      <w:r w:rsidRPr="00D6576C">
        <w:t>resources</w:t>
      </w:r>
      <w:r>
        <w:t xml:space="preserve"> </w:t>
      </w:r>
      <w:r w:rsidRPr="00D6576C">
        <w:t>available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focus</w:t>
      </w:r>
      <w:r>
        <w:t xml:space="preserve"> </w:t>
      </w:r>
      <w:r w:rsidRPr="00D6576C">
        <w:t>upon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period</w:t>
      </w:r>
      <w:r>
        <w:t xml:space="preserve"> </w:t>
      </w:r>
      <w:r w:rsidRPr="00D6576C">
        <w:t>and</w:t>
      </w:r>
      <w:r>
        <w:t xml:space="preserve"> </w:t>
      </w:r>
      <w:r w:rsidRPr="00D6576C">
        <w:t>attribute</w:t>
      </w:r>
      <w:r>
        <w:t xml:space="preserve"> </w:t>
      </w:r>
      <w:r w:rsidRPr="00D6576C">
        <w:t>the</w:t>
      </w:r>
      <w:r>
        <w:t xml:space="preserve"> </w:t>
      </w:r>
      <w:r w:rsidRPr="00D6576C">
        <w:t>essential</w:t>
      </w:r>
      <w:r>
        <w:t xml:space="preserve"> </w:t>
      </w:r>
      <w:r w:rsidRPr="00D6576C">
        <w:t>ideas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scatterplot</w:t>
      </w:r>
      <w:r>
        <w:t xml:space="preserve"> </w:t>
      </w:r>
      <w:r w:rsidRPr="00D6576C">
        <w:t>to</w:t>
      </w:r>
      <w:r>
        <w:t xml:space="preserve"> </w:t>
      </w:r>
      <w:r w:rsidRPr="00D6576C">
        <w:t>J.</w:t>
      </w:r>
      <w:r>
        <w:t xml:space="preserve"> </w:t>
      </w:r>
      <w:r w:rsidRPr="00D6576C">
        <w:t>F.</w:t>
      </w:r>
      <w:r>
        <w:t xml:space="preserve"> </w:t>
      </w:r>
      <w:r w:rsidRPr="00D6576C">
        <w:t>W.</w:t>
      </w:r>
      <w:r>
        <w:t xml:space="preserve"> </w:t>
      </w:r>
      <w:r w:rsidRPr="00D6576C">
        <w:t>Herschel</w:t>
      </w:r>
      <w:r>
        <w:t xml:space="preserve"> and </w:t>
      </w:r>
      <w:r w:rsidRPr="00D6576C">
        <w:t>two</w:t>
      </w:r>
      <w:r>
        <w:t xml:space="preserve"> </w:t>
      </w:r>
      <w:r w:rsidRPr="00D6576C">
        <w:t>1832</w:t>
      </w:r>
      <w:r>
        <w:t xml:space="preserve"> </w:t>
      </w:r>
      <w:r w:rsidRPr="00D6576C">
        <w:t>papers.</w:t>
      </w:r>
    </w:p>
    <w:p w14:paraId="57E310F0" w14:textId="77777777" w:rsidR="00083FA9" w:rsidRDefault="00083FA9" w:rsidP="00083FA9">
      <w:pPr>
        <w:ind w:firstLine="0"/>
        <w:rPr>
          <w:b/>
        </w:rPr>
      </w:pPr>
    </w:p>
    <w:p w14:paraId="3D0DAE5D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Golden Age of Statistical Graphics</w:t>
      </w:r>
    </w:p>
    <w:p w14:paraId="50E70432" w14:textId="77777777" w:rsidR="00083FA9" w:rsidRPr="00D6576C" w:rsidRDefault="00083FA9" w:rsidP="00083FA9">
      <w:r w:rsidRPr="00D6576C">
        <w:lastRenderedPageBreak/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initial</w:t>
      </w:r>
      <w:r>
        <w:t xml:space="preserve"> </w:t>
      </w:r>
      <w:r w:rsidRPr="00D6576C">
        <w:t>web</w:t>
      </w:r>
      <w:r>
        <w:t xml:space="preserve"> </w:t>
      </w:r>
      <w:r w:rsidRPr="00D6576C">
        <w:t>presentation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it</w:t>
      </w:r>
      <w:r>
        <w:t xml:space="preserve"> </w:t>
      </w:r>
      <w:r w:rsidRPr="00D6576C">
        <w:t>proved</w:t>
      </w:r>
      <w:r>
        <w:t xml:space="preserve"> </w:t>
      </w:r>
      <w:r w:rsidRPr="00D6576C">
        <w:t>convenient</w:t>
      </w:r>
      <w:r>
        <w:t xml:space="preserve"> </w:t>
      </w:r>
      <w:r w:rsidRPr="00D6576C">
        <w:t>to</w:t>
      </w:r>
      <w:r>
        <w:t xml:space="preserve"> </w:t>
      </w:r>
      <w:r w:rsidRPr="00D6576C">
        <w:t>sub-divide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into</w:t>
      </w:r>
      <w:r>
        <w:t xml:space="preserve"> </w:t>
      </w:r>
      <w:r w:rsidRPr="00D6576C">
        <w:t>epochs,</w:t>
      </w:r>
      <w:r>
        <w:t xml:space="preserve"> </w:t>
      </w:r>
      <w:r w:rsidRPr="00D6576C">
        <w:t>each</w:t>
      </w:r>
      <w:r>
        <w:t xml:space="preserve"> </w:t>
      </w:r>
      <w:r w:rsidRPr="00D6576C">
        <w:t>of</w:t>
      </w:r>
      <w:r>
        <w:t xml:space="preserve"> </w:t>
      </w:r>
      <w:r w:rsidRPr="00D6576C">
        <w:t>which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describable</w:t>
      </w:r>
      <w:r>
        <w:t xml:space="preserve"> </w:t>
      </w:r>
      <w:r w:rsidRPr="00D6576C">
        <w:t>by</w:t>
      </w:r>
      <w:r>
        <w:t xml:space="preserve"> </w:t>
      </w:r>
      <w:r w:rsidRPr="00D6576C">
        <w:t>coherent</w:t>
      </w:r>
      <w:r>
        <w:t xml:space="preserve"> </w:t>
      </w:r>
      <w:r w:rsidRPr="00D6576C">
        <w:t>themes.</w:t>
      </w:r>
      <w:r>
        <w:t xml:space="preserve"> </w:t>
      </w:r>
      <w:r w:rsidRPr="00D6576C">
        <w:t>As</w:t>
      </w:r>
      <w:r>
        <w:t xml:space="preserve"> </w:t>
      </w:r>
      <w:r w:rsidRPr="00D6576C">
        <w:t>we</w:t>
      </w:r>
      <w:r>
        <w:t xml:space="preserve"> </w:t>
      </w:r>
      <w:r w:rsidRPr="00D6576C">
        <w:t>illustrate</w:t>
      </w:r>
      <w:r>
        <w:t xml:space="preserve"> </w:t>
      </w:r>
      <w:r w:rsidRPr="00D6576C">
        <w:t>later,</w:t>
      </w:r>
      <w:r>
        <w:t xml:space="preserve"> </w:t>
      </w:r>
      <w:r w:rsidRPr="00D6576C">
        <w:t>one</w:t>
      </w:r>
      <w:r>
        <w:t xml:space="preserve"> </w:t>
      </w:r>
      <w:r w:rsidRPr="00D6576C">
        <w:t>period</w:t>
      </w:r>
      <w:r>
        <w:t xml:space="preserve"> </w:t>
      </w:r>
      <w:r w:rsidRPr="00D6576C">
        <w:t>turned</w:t>
      </w:r>
      <w:r>
        <w:t xml:space="preserve"> </w:t>
      </w:r>
      <w:r w:rsidRPr="00D6576C">
        <w:t>out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particularly</w:t>
      </w:r>
      <w:r>
        <w:t xml:space="preserve"> </w:t>
      </w:r>
      <w:r w:rsidRPr="00D6576C">
        <w:t>noteworthy,</w:t>
      </w:r>
      <w:r>
        <w:t xml:space="preserve"> </w:t>
      </w:r>
      <w:r w:rsidRPr="00D6576C">
        <w:t>both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sheer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contributions,</w:t>
      </w:r>
      <w:r>
        <w:t xml:space="preserve"> </w:t>
      </w:r>
      <w:r w:rsidRPr="00D6576C">
        <w:t>and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beauty</w:t>
      </w:r>
      <w:r>
        <w:t xml:space="preserve"> </w:t>
      </w:r>
      <w:r w:rsidRPr="00D6576C">
        <w:t>and</w:t>
      </w:r>
      <w:r>
        <w:t xml:space="preserve"> </w:t>
      </w:r>
      <w:r w:rsidRPr="00D6576C">
        <w:t>elegance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execution.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this</w:t>
      </w:r>
      <w:r>
        <w:t xml:space="preserve"> </w:t>
      </w:r>
      <w:r w:rsidRPr="00D6576C">
        <w:t>period,</w:t>
      </w:r>
      <w:r>
        <w:t xml:space="preserve"> </w:t>
      </w:r>
      <w:r w:rsidRPr="00D6576C">
        <w:t>from</w:t>
      </w:r>
      <w:r>
        <w:t xml:space="preserve"> </w:t>
      </w:r>
      <w:r w:rsidRPr="00D6576C">
        <w:t>roughly</w:t>
      </w:r>
      <w:r>
        <w:t xml:space="preserve"> </w:t>
      </w:r>
      <w:r w:rsidRPr="00D6576C">
        <w:t>1850</w:t>
      </w:r>
      <w:r>
        <w:t xml:space="preserve"> </w:t>
      </w:r>
      <w:r w:rsidRPr="00D6576C">
        <w:t>to</w:t>
      </w:r>
      <w:r>
        <w:t xml:space="preserve"> </w:t>
      </w:r>
      <w:r w:rsidRPr="00D6576C">
        <w:t>1900</w:t>
      </w:r>
      <w:r>
        <w:t xml:space="preserve"> </w:t>
      </w:r>
      <w:r w:rsidRPr="00D6576C">
        <w:t>(±10),</w:t>
      </w:r>
      <w:r>
        <w:t xml:space="preserve"> </w:t>
      </w:r>
      <w:r w:rsidRPr="00D6576C">
        <w:t>the</w:t>
      </w:r>
      <w:r>
        <w:t xml:space="preserve"> </w:t>
      </w:r>
      <w:r w:rsidRPr="00D6576C">
        <w:t>Golden</w:t>
      </w:r>
      <w:r>
        <w:t xml:space="preserve"> </w:t>
      </w:r>
      <w:r w:rsidRPr="00D6576C">
        <w:t>Age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(Friendly,</w:t>
      </w:r>
      <w:r>
        <w:t xml:space="preserve"> </w:t>
      </w:r>
      <w:r w:rsidR="00D940AA">
        <w:t>“Golden Age”</w:t>
      </w:r>
      <w:r w:rsidRPr="00D6576C">
        <w:t>).</w:t>
      </w:r>
    </w:p>
    <w:p w14:paraId="4998C6E8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2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time</w:t>
      </w:r>
      <w:r>
        <w:t xml:space="preserve"> </w:t>
      </w:r>
      <w:r w:rsidRPr="00D6576C">
        <w:t>distribution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260</w:t>
      </w:r>
      <w:r>
        <w:t xml:space="preserve"> </w:t>
      </w:r>
      <w:r w:rsidRPr="00D6576C">
        <w:t>significant</w:t>
      </w:r>
      <w:r>
        <w:t xml:space="preserve"> </w:t>
      </w:r>
      <w:r w:rsidRPr="00D6576C">
        <w:t>events</w:t>
      </w:r>
      <w:r>
        <w:t xml:space="preserve"> </w:t>
      </w:r>
      <w:r w:rsidRPr="00D6576C">
        <w:t>that</w:t>
      </w:r>
      <w:r>
        <w:t xml:space="preserve"> </w:t>
      </w:r>
      <w:r w:rsidRPr="00D6576C">
        <w:t>had</w:t>
      </w:r>
      <w:r>
        <w:t xml:space="preserve"> </w:t>
      </w:r>
      <w:r w:rsidRPr="00D6576C">
        <w:t>been</w:t>
      </w:r>
      <w:r>
        <w:t xml:space="preserve"> </w:t>
      </w:r>
      <w:r w:rsidRPr="00D6576C">
        <w:t>included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by</w:t>
      </w:r>
      <w:r>
        <w:t xml:space="preserve"> </w:t>
      </w:r>
      <w:r w:rsidRPr="00D6576C">
        <w:t>2007,</w:t>
      </w:r>
      <w:r>
        <w:t xml:space="preserve"> </w:t>
      </w:r>
      <w:r w:rsidRPr="00D6576C">
        <w:t>demarcated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labels</w:t>
      </w:r>
      <w:r>
        <w:t xml:space="preserve"> </w:t>
      </w:r>
      <w:r w:rsidRPr="00D6576C">
        <w:t>we</w:t>
      </w:r>
      <w:r>
        <w:t xml:space="preserve"> </w:t>
      </w:r>
      <w:r w:rsidRPr="00D6576C">
        <w:t>used</w:t>
      </w:r>
      <w:r>
        <w:t xml:space="preserve"> </w:t>
      </w:r>
      <w:r w:rsidRPr="00D6576C">
        <w:t>for</w:t>
      </w:r>
      <w:r>
        <w:t xml:space="preserve"> </w:t>
      </w:r>
      <w:r w:rsidRPr="00D6576C">
        <w:t>ep</w:t>
      </w:r>
      <w:r w:rsidRPr="00ED1828">
        <w:t xml:space="preserve">ochs. The density estimate is based on n = 260 significant events in the history of data visualization from 1500–present. The developments in the highlighted period, from roughly 1840 to 1910, comprise the Golden Age of statistical graphics. </w:t>
      </w:r>
      <w:r>
        <w:t>W</w:t>
      </w:r>
      <w:r w:rsidRPr="00D6576C">
        <w:t>e</w:t>
      </w:r>
      <w:r>
        <w:t xml:space="preserve"> </w:t>
      </w:r>
      <w:r w:rsidRPr="00D6576C">
        <w:t>traced</w:t>
      </w:r>
      <w:r>
        <w:t xml:space="preserve"> </w:t>
      </w:r>
      <w:r w:rsidRPr="00D6576C">
        <w:t>the</w:t>
      </w:r>
      <w:r>
        <w:t xml:space="preserve"> </w:t>
      </w:r>
      <w:r w:rsidRPr="00D6576C">
        <w:t>origin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period</w:t>
      </w:r>
      <w:r>
        <w:t xml:space="preserve"> </w:t>
      </w:r>
      <w:r w:rsidRPr="00D6576C">
        <w:t>in</w:t>
      </w:r>
      <w:r>
        <w:t xml:space="preserve"> </w:t>
      </w:r>
      <w:r w:rsidRPr="00D6576C">
        <w:t>terms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infrastructure</w:t>
      </w:r>
      <w:r>
        <w:t xml:space="preserve"> </w:t>
      </w:r>
      <w:r w:rsidRPr="00D6576C">
        <w:t>required</w:t>
      </w:r>
      <w:r>
        <w:t xml:space="preserve"> </w:t>
      </w:r>
      <w:r w:rsidRPr="00D6576C">
        <w:t>to</w:t>
      </w:r>
      <w:r>
        <w:t xml:space="preserve"> </w:t>
      </w:r>
      <w:r w:rsidRPr="00D6576C">
        <w:t>produce</w:t>
      </w:r>
      <w:r>
        <w:t xml:space="preserve"> </w:t>
      </w:r>
      <w:r w:rsidRPr="00D6576C">
        <w:t>such</w:t>
      </w:r>
      <w:r>
        <w:t xml:space="preserve"> </w:t>
      </w:r>
      <w:r w:rsidRPr="00D6576C">
        <w:t>an</w:t>
      </w:r>
      <w:r>
        <w:t xml:space="preserve"> </w:t>
      </w:r>
      <w:r w:rsidRPr="00D6576C">
        <w:t>explosive</w:t>
      </w:r>
      <w:r>
        <w:t xml:space="preserve"> </w:t>
      </w:r>
      <w:r w:rsidRPr="00D6576C">
        <w:t>growth</w:t>
      </w:r>
      <w:r>
        <w:t xml:space="preserve"> </w:t>
      </w:r>
      <w:r w:rsidRPr="00D6576C">
        <w:t>of</w:t>
      </w:r>
      <w:r>
        <w:t xml:space="preserve"> </w:t>
      </w:r>
      <w:r w:rsidRPr="00D6576C">
        <w:t>contributions</w:t>
      </w:r>
      <w:r>
        <w:t xml:space="preserve"> </w:t>
      </w:r>
      <w:r w:rsidRPr="00D6576C">
        <w:t>to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and</w:t>
      </w:r>
      <w:r>
        <w:t xml:space="preserve"> </w:t>
      </w:r>
      <w:r w:rsidRPr="00D6576C">
        <w:t>found</w:t>
      </w:r>
      <w:r>
        <w:t xml:space="preserve"> </w:t>
      </w:r>
      <w:r w:rsidRPr="00D6576C">
        <w:t>three</w:t>
      </w:r>
      <w:r>
        <w:t xml:space="preserve"> </w:t>
      </w:r>
      <w:r w:rsidRPr="00D6576C">
        <w:t>primary</w:t>
      </w:r>
      <w:r>
        <w:t xml:space="preserve"> </w:t>
      </w:r>
      <w:r w:rsidRPr="00D6576C">
        <w:t>sources:</w:t>
      </w:r>
      <w:r>
        <w:t xml:space="preserve"> </w:t>
      </w:r>
      <w:r w:rsidRPr="00D6576C">
        <w:t>the</w:t>
      </w:r>
      <w:r>
        <w:t xml:space="preserve"> </w:t>
      </w:r>
      <w:r w:rsidRPr="00D6576C">
        <w:t>systematic</w:t>
      </w:r>
      <w:r>
        <w:t xml:space="preserve"> </w:t>
      </w:r>
      <w:r w:rsidRPr="00D6576C">
        <w:t>data</w:t>
      </w:r>
      <w:r>
        <w:t xml:space="preserve"> </w:t>
      </w:r>
      <w:r w:rsidRPr="00D6576C">
        <w:t>collection</w:t>
      </w:r>
      <w:r>
        <w:t xml:space="preserve"> </w:t>
      </w:r>
      <w:r w:rsidRPr="00D6576C">
        <w:t>by</w:t>
      </w:r>
      <w:r>
        <w:t xml:space="preserve"> </w:t>
      </w:r>
      <w:r w:rsidRPr="00D6576C">
        <w:t>state</w:t>
      </w:r>
      <w:r>
        <w:t xml:space="preserve"> </w:t>
      </w:r>
      <w:r w:rsidRPr="00D6576C">
        <w:t>agencies,</w:t>
      </w:r>
      <w:r>
        <w:t xml:space="preserve"> </w:t>
      </w:r>
      <w:r w:rsidRPr="00D6576C">
        <w:t>the</w:t>
      </w:r>
      <w:r>
        <w:t xml:space="preserve"> </w:t>
      </w:r>
      <w:r w:rsidRPr="00D6576C">
        <w:t>rise</w:t>
      </w:r>
      <w:r>
        <w:t xml:space="preserve"> </w:t>
      </w:r>
      <w:r w:rsidRPr="00D6576C">
        <w:t>in</w:t>
      </w:r>
      <w:r>
        <w:t xml:space="preserve"> </w:t>
      </w:r>
      <w:r w:rsidRPr="00D6576C">
        <w:t>popularity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thinking,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enabling</w:t>
      </w:r>
      <w:r>
        <w:t xml:space="preserve"> </w:t>
      </w:r>
      <w:r w:rsidRPr="00D6576C">
        <w:t>developments</w:t>
      </w:r>
      <w:r>
        <w:t xml:space="preserve"> </w:t>
      </w:r>
      <w:r w:rsidRPr="00D6576C">
        <w:t>of</w:t>
      </w:r>
      <w:r>
        <w:t xml:space="preserve"> </w:t>
      </w:r>
      <w:r w:rsidRPr="00D6576C">
        <w:t>technological</w:t>
      </w:r>
      <w:r>
        <w:t xml:space="preserve"> </w:t>
      </w:r>
      <w:r w:rsidRPr="00D6576C">
        <w:t>innovations</w:t>
      </w:r>
      <w:r>
        <w:t xml:space="preserve"> (see Friendly, “Golden Age”)</w:t>
      </w:r>
      <w:r w:rsidRPr="00D6576C">
        <w:t>.</w:t>
      </w:r>
    </w:p>
    <w:p w14:paraId="05139CD5" w14:textId="77777777" w:rsidR="00083FA9" w:rsidRDefault="00083FA9" w:rsidP="00083FA9"/>
    <w:p w14:paraId="5C745618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10.2—portrait]</w:t>
      </w:r>
    </w:p>
    <w:p w14:paraId="7617B1D4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10.2. The time distribution of events considered milestones in the history of data visualization, shown by a rug plot and density estimate. </w:t>
      </w:r>
    </w:p>
    <w:p w14:paraId="060E0D6D" w14:textId="77777777" w:rsidR="00083FA9" w:rsidRPr="00ED1828" w:rsidRDefault="00083FA9" w:rsidP="00083FA9">
      <w:pPr>
        <w:rPr>
          <w:b/>
        </w:rPr>
      </w:pPr>
    </w:p>
    <w:p w14:paraId="6425C85E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The Milestones Project</w:t>
      </w:r>
    </w:p>
    <w:p w14:paraId="188499B7" w14:textId="77777777" w:rsidR="00083FA9" w:rsidRPr="00D6576C" w:rsidRDefault="00083FA9" w:rsidP="00083FA9">
      <w:r w:rsidRPr="00D6576C">
        <w:t>Direction</w:t>
      </w:r>
      <w:r>
        <w:t xml:space="preserve"> </w:t>
      </w:r>
      <w:r w:rsidRPr="00D6576C">
        <w:t>is</w:t>
      </w:r>
      <w:r>
        <w:t xml:space="preserve"> </w:t>
      </w:r>
      <w:r w:rsidRPr="00D6576C">
        <w:t>more</w:t>
      </w:r>
      <w:r>
        <w:t xml:space="preserve"> </w:t>
      </w:r>
      <w:r w:rsidRPr="00D6576C">
        <w:t>important</w:t>
      </w:r>
      <w:r>
        <w:t xml:space="preserve"> </w:t>
      </w:r>
      <w:r w:rsidRPr="00D6576C">
        <w:t>than</w:t>
      </w:r>
      <w:r>
        <w:t xml:space="preserve"> </w:t>
      </w:r>
      <w:r w:rsidRPr="00D6576C">
        <w:t>speed.</w:t>
      </w:r>
      <w:r>
        <w:t xml:space="preserve"> </w:t>
      </w:r>
      <w:r w:rsidRPr="00D6576C">
        <w:t>We</w:t>
      </w:r>
      <w:r>
        <w:t xml:space="preserve"> </w:t>
      </w:r>
      <w:r w:rsidRPr="00D6576C">
        <w:t>are</w:t>
      </w:r>
      <w:r>
        <w:t xml:space="preserve"> </w:t>
      </w:r>
      <w:r w:rsidRPr="00D6576C">
        <w:t>so</w:t>
      </w:r>
      <w:r>
        <w:t xml:space="preserve"> </w:t>
      </w:r>
      <w:r w:rsidRPr="00D6576C">
        <w:t>busy</w:t>
      </w:r>
      <w:r>
        <w:t xml:space="preserve"> </w:t>
      </w:r>
      <w:r w:rsidRPr="00D6576C">
        <w:t>looking</w:t>
      </w:r>
      <w:r>
        <w:t xml:space="preserve"> </w:t>
      </w:r>
      <w:r w:rsidRPr="00D6576C">
        <w:t>at</w:t>
      </w:r>
      <w:r>
        <w:t xml:space="preserve"> </w:t>
      </w:r>
      <w:r w:rsidRPr="00D6576C">
        <w:t>our</w:t>
      </w:r>
      <w:r>
        <w:t xml:space="preserve"> </w:t>
      </w:r>
      <w:r w:rsidRPr="00D6576C">
        <w:t>speedometers</w:t>
      </w:r>
      <w:r>
        <w:t xml:space="preserve"> </w:t>
      </w:r>
      <w:r w:rsidRPr="00D6576C">
        <w:t>that</w:t>
      </w:r>
      <w:r>
        <w:t xml:space="preserve"> </w:t>
      </w:r>
      <w:r w:rsidRPr="00D6576C">
        <w:t>we</w:t>
      </w:r>
      <w:r>
        <w:t xml:space="preserve"> </w:t>
      </w:r>
      <w:r w:rsidRPr="00D6576C">
        <w:t>forget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proofErr w:type="gramStart"/>
      <w:r w:rsidRPr="00D6576C">
        <w:t>.</w:t>
      </w:r>
      <w:r>
        <w:t>—</w:t>
      </w:r>
      <w:proofErr w:type="gramEnd"/>
      <w:r w:rsidRPr="00D6576C">
        <w:t>Anonymous</w:t>
      </w:r>
    </w:p>
    <w:p w14:paraId="3209B39C" w14:textId="77777777" w:rsidR="00083FA9" w:rsidRPr="00D6576C" w:rsidRDefault="00083FA9" w:rsidP="00083FA9">
      <w:r w:rsidRPr="00D6576C">
        <w:lastRenderedPageBreak/>
        <w:t>An</w:t>
      </w:r>
      <w:r>
        <w:t xml:space="preserve"> </w:t>
      </w:r>
      <w:r w:rsidRPr="00D6576C">
        <w:t>early</w:t>
      </w:r>
      <w:r>
        <w:t xml:space="preserve"> </w:t>
      </w:r>
      <w:r w:rsidRPr="00D6576C">
        <w:t>overview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and</w:t>
      </w:r>
      <w:r>
        <w:t xml:space="preserve"> </w:t>
      </w:r>
      <w:r w:rsidRPr="00D6576C">
        <w:t>aims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appeared</w:t>
      </w:r>
      <w:r>
        <w:t xml:space="preserve"> </w:t>
      </w:r>
      <w:r w:rsidRPr="00D6576C">
        <w:t>in</w:t>
      </w:r>
      <w:r>
        <w:t xml:space="preserve"> </w:t>
      </w:r>
      <w:r w:rsidRPr="00D6576C">
        <w:t>Friendly</w:t>
      </w:r>
      <w:r>
        <w:t>’s “</w:t>
      </w:r>
      <w:r w:rsidRPr="001807E4">
        <w:t>Milestones</w:t>
      </w:r>
      <w:r>
        <w:t xml:space="preserve"> </w:t>
      </w:r>
      <w:r w:rsidRPr="001807E4">
        <w:t>in</w:t>
      </w:r>
      <w:r>
        <w:t xml:space="preserve"> </w:t>
      </w:r>
      <w:r w:rsidRPr="001807E4">
        <w:t>the</w:t>
      </w:r>
      <w:r>
        <w:t xml:space="preserve"> </w:t>
      </w:r>
      <w:r w:rsidRPr="001807E4">
        <w:t>history</w:t>
      </w:r>
      <w:r>
        <w:t xml:space="preserve"> </w:t>
      </w:r>
      <w:r w:rsidRPr="001807E4">
        <w:t>of</w:t>
      </w:r>
      <w:r>
        <w:t xml:space="preserve"> </w:t>
      </w:r>
      <w:r w:rsidRPr="001807E4">
        <w:t>data</w:t>
      </w:r>
      <w:r>
        <w:t xml:space="preserve"> </w:t>
      </w:r>
      <w:r w:rsidRPr="001807E4">
        <w:t>visualization</w:t>
      </w:r>
      <w:r>
        <w:t xml:space="preserve">.” </w:t>
      </w:r>
      <w:r w:rsidRPr="00D6576C">
        <w:t>Here</w:t>
      </w:r>
      <w:r>
        <w:t xml:space="preserve"> </w:t>
      </w:r>
      <w:r w:rsidRPr="00D6576C">
        <w:t>we</w:t>
      </w:r>
      <w:r>
        <w:t xml:space="preserve"> </w:t>
      </w:r>
      <w:r w:rsidRPr="00D6576C">
        <w:t>update</w:t>
      </w:r>
      <w:r>
        <w:t xml:space="preserve"> </w:t>
      </w:r>
      <w:r w:rsidRPr="00D6576C">
        <w:t>that</w:t>
      </w:r>
      <w:r>
        <w:t xml:space="preserve"> </w:t>
      </w:r>
      <w:r w:rsidRPr="00D6576C">
        <w:t>description</w:t>
      </w:r>
      <w:r>
        <w:t xml:space="preserve"> </w:t>
      </w:r>
      <w:r w:rsidRPr="00D6576C">
        <w:t>and</w:t>
      </w:r>
      <w:r>
        <w:t xml:space="preserve"> </w:t>
      </w:r>
      <w:r w:rsidRPr="00D6576C">
        <w:t>provide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technical</w:t>
      </w:r>
      <w:r>
        <w:t xml:space="preserve"> </w:t>
      </w:r>
      <w:r w:rsidRPr="00D6576C">
        <w:t>details</w:t>
      </w:r>
      <w:r>
        <w:t xml:space="preserve"> </w:t>
      </w:r>
      <w:r w:rsidRPr="00D6576C">
        <w:t>on</w:t>
      </w:r>
      <w:r>
        <w:t xml:space="preserve"> </w:t>
      </w:r>
      <w:r w:rsidRPr="00D6576C">
        <w:t>some</w:t>
      </w:r>
      <w:r>
        <w:t xml:space="preserve"> </w:t>
      </w:r>
      <w:r w:rsidRPr="00D6576C">
        <w:t>problems</w:t>
      </w:r>
      <w:r>
        <w:t xml:space="preserve"> </w:t>
      </w:r>
      <w:r w:rsidRPr="00D6576C">
        <w:t>that</w:t>
      </w:r>
      <w:r>
        <w:t xml:space="preserve"> </w:t>
      </w:r>
      <w:r w:rsidRPr="00D6576C">
        <w:t>were</w:t>
      </w:r>
      <w:r>
        <w:t xml:space="preserve"> </w:t>
      </w:r>
      <w:r w:rsidRPr="00D6576C">
        <w:t>encountered</w:t>
      </w:r>
      <w:r>
        <w:t xml:space="preserve"> </w:t>
      </w:r>
      <w:r w:rsidRPr="00D6576C">
        <w:t>in</w:t>
      </w:r>
      <w:r>
        <w:t xml:space="preserve"> </w:t>
      </w:r>
      <w:r w:rsidRPr="00D6576C">
        <w:t>attempting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convenient</w:t>
      </w:r>
      <w:r>
        <w:t xml:space="preserve"> </w:t>
      </w:r>
      <w:r w:rsidRPr="00D6576C">
        <w:t>for</w:t>
      </w:r>
      <w:r>
        <w:t xml:space="preserve"> </w:t>
      </w:r>
      <w:r w:rsidRPr="00D6576C">
        <w:t>collecting,</w:t>
      </w:r>
      <w:r>
        <w:t xml:space="preserve"> </w:t>
      </w:r>
      <w:r w:rsidRPr="00D6576C">
        <w:t>browsing,</w:t>
      </w:r>
      <w:r>
        <w:t xml:space="preserve"> </w:t>
      </w:r>
      <w:r w:rsidRPr="00D6576C">
        <w:t>searching,</w:t>
      </w:r>
      <w:r>
        <w:t xml:space="preserve"> </w:t>
      </w:r>
      <w:r w:rsidRPr="00D6576C">
        <w:t>and</w:t>
      </w:r>
      <w:r>
        <w:t xml:space="preserve"> </w:t>
      </w:r>
      <w:r w:rsidRPr="00D6576C">
        <w:t>analysis.</w:t>
      </w:r>
    </w:p>
    <w:p w14:paraId="393C2F01" w14:textId="77777777" w:rsidR="00083FA9" w:rsidRDefault="00083FA9" w:rsidP="00083FA9">
      <w:pPr>
        <w:ind w:firstLine="0"/>
        <w:rPr>
          <w:i/>
        </w:rPr>
      </w:pPr>
    </w:p>
    <w:p w14:paraId="54E4103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Origin, Structure, and Evolution</w:t>
      </w:r>
    </w:p>
    <w:p w14:paraId="4C4E88BC" w14:textId="77777777" w:rsidR="00083FA9" w:rsidRDefault="00083FA9" w:rsidP="00083FA9"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step</w:t>
      </w:r>
      <w:r>
        <w:t xml:space="preserve"> </w:t>
      </w:r>
      <w:r w:rsidRPr="00D6576C">
        <w:t>in</w:t>
      </w:r>
      <w:r>
        <w:t xml:space="preserve"> </w:t>
      </w:r>
      <w:r w:rsidRPr="00D6576C">
        <w:t>portraying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was</w:t>
      </w:r>
      <w:r>
        <w:t xml:space="preserve"> </w:t>
      </w:r>
      <w:r w:rsidRPr="00D6576C">
        <w:t>to</w:t>
      </w:r>
      <w:r>
        <w:t xml:space="preserve"> </w:t>
      </w:r>
      <w:r w:rsidRPr="00D6576C">
        <w:t>create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chronological</w:t>
      </w:r>
      <w:r>
        <w:t xml:space="preserve"> </w:t>
      </w:r>
      <w:r w:rsidRPr="00D6576C">
        <w:t>listing</w:t>
      </w:r>
      <w:r>
        <w:t xml:space="preserve"> </w:t>
      </w:r>
      <w:r w:rsidRPr="00D6576C">
        <w:t>of</w:t>
      </w:r>
      <w:r>
        <w:t xml:space="preserve"> </w:t>
      </w:r>
      <w:r w:rsidRPr="00D6576C">
        <w:t>milestone</w:t>
      </w:r>
      <w:r>
        <w:t xml:space="preserve"> </w:t>
      </w:r>
      <w:r w:rsidRPr="00D6576C">
        <w:t>items</w:t>
      </w:r>
      <w:r>
        <w:t xml:space="preserve"> </w:t>
      </w:r>
      <w:r w:rsidRPr="00D6576C">
        <w:t>with</w:t>
      </w:r>
      <w:r>
        <w:t xml:space="preserve"> </w:t>
      </w:r>
      <w:r w:rsidRPr="00D6576C">
        <w:t>capsule</w:t>
      </w:r>
      <w:r>
        <w:t xml:space="preserve"> </w:t>
      </w:r>
      <w:r w:rsidRPr="00D6576C">
        <w:t>descriptions;</w:t>
      </w:r>
      <w:r>
        <w:t xml:space="preserve"> </w:t>
      </w:r>
      <w:r w:rsidRPr="00D6576C">
        <w:t>bibliographic</w:t>
      </w:r>
      <w:r>
        <w:t xml:space="preserve"> </w:t>
      </w:r>
      <w:r w:rsidRPr="00D6576C">
        <w:t>references;</w:t>
      </w:r>
      <w:r>
        <w:t xml:space="preserve"> </w:t>
      </w:r>
      <w:r w:rsidRPr="00D6576C">
        <w:t>markers</w:t>
      </w:r>
      <w:r>
        <w:t xml:space="preserve"> </w:t>
      </w:r>
      <w:r w:rsidRPr="00D6576C">
        <w:t>for</w:t>
      </w:r>
      <w:r>
        <w:t xml:space="preserve"> </w:t>
      </w:r>
      <w:r w:rsidRPr="00D6576C">
        <w:t>date,</w:t>
      </w:r>
      <w:r>
        <w:t xml:space="preserve"> </w:t>
      </w:r>
      <w:r w:rsidRPr="00D6576C">
        <w:t>person,</w:t>
      </w:r>
      <w:r>
        <w:t xml:space="preserve"> </w:t>
      </w:r>
      <w:r w:rsidRPr="00D6576C">
        <w:t>and</w:t>
      </w:r>
      <w:r>
        <w:t xml:space="preserve"> </w:t>
      </w:r>
      <w:r w:rsidRPr="00D6576C">
        <w:t>place;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portraits,</w:t>
      </w:r>
      <w:r>
        <w:t xml:space="preserve"> </w:t>
      </w:r>
      <w:r w:rsidRPr="00D6576C">
        <w:t>images,</w:t>
      </w:r>
      <w:r>
        <w:t xml:space="preserve"> </w:t>
      </w:r>
      <w:r w:rsidRPr="00D6576C">
        <w:t>related</w:t>
      </w:r>
      <w:r>
        <w:t xml:space="preserve"> </w:t>
      </w:r>
      <w:r w:rsidRPr="00D6576C">
        <w:t>sources,</w:t>
      </w:r>
      <w:r>
        <w:t xml:space="preserve"> </w:t>
      </w:r>
      <w:r w:rsidRPr="00D6576C">
        <w:t>and</w:t>
      </w:r>
      <w:r>
        <w:t xml:space="preserve"> </w:t>
      </w:r>
      <w:r w:rsidRPr="00D6576C">
        <w:t>more</w:t>
      </w:r>
      <w:r>
        <w:t xml:space="preserve"> </w:t>
      </w:r>
      <w:r w:rsidRPr="00D6576C">
        <w:t>detailed</w:t>
      </w:r>
      <w:r>
        <w:t xml:space="preserve"> </w:t>
      </w:r>
      <w:r w:rsidRPr="00D6576C">
        <w:t>commentaries.</w:t>
      </w:r>
      <w:r>
        <w:t xml:space="preserve"> </w:t>
      </w:r>
      <w:r w:rsidRPr="00D6576C">
        <w:t>The</w:t>
      </w:r>
      <w:r>
        <w:t xml:space="preserve"> </w:t>
      </w:r>
      <w:r w:rsidRPr="00D6576C">
        <w:t>initial</w:t>
      </w:r>
      <w:r>
        <w:t xml:space="preserve"> </w:t>
      </w:r>
      <w:r w:rsidRPr="00D6576C">
        <w:t>database</w:t>
      </w:r>
      <w:r>
        <w:t xml:space="preserve"> </w:t>
      </w:r>
      <w:r w:rsidRPr="00D6576C">
        <w:t>contained</w:t>
      </w:r>
      <w:r>
        <w:t xml:space="preserve"> </w:t>
      </w:r>
      <w:r w:rsidRPr="00D6576C">
        <w:t>the</w:t>
      </w:r>
      <w:r>
        <w:t xml:space="preserve"> </w:t>
      </w:r>
      <w:r w:rsidRPr="00D6576C">
        <w:t>105</w:t>
      </w:r>
      <w:r>
        <w:t xml:space="preserve"> </w:t>
      </w:r>
      <w:r w:rsidRPr="00D6576C">
        <w:t>developments</w:t>
      </w:r>
      <w:r>
        <w:t xml:space="preserve"> </w:t>
      </w:r>
      <w:r w:rsidRPr="00D6576C">
        <w:t>listed</w:t>
      </w:r>
      <w:r>
        <w:t xml:space="preserve"> </w:t>
      </w:r>
      <w:r w:rsidRPr="00D6576C">
        <w:t>by</w:t>
      </w:r>
      <w:r>
        <w:t xml:space="preserve"> </w:t>
      </w:r>
      <w:proofErr w:type="spellStart"/>
      <w:r w:rsidRPr="00D6576C">
        <w:t>Beniger</w:t>
      </w:r>
      <w:proofErr w:type="spellEnd"/>
      <w:r>
        <w:t xml:space="preserve"> </w:t>
      </w:r>
      <w:r w:rsidRPr="00D6576C">
        <w:t>and</w:t>
      </w:r>
      <w:r>
        <w:t xml:space="preserve"> </w:t>
      </w:r>
      <w:r w:rsidRPr="00D6576C">
        <w:t>Robyn</w:t>
      </w:r>
      <w:r>
        <w:t xml:space="preserve"> in 1978</w:t>
      </w:r>
      <w:r w:rsidRPr="00D6576C">
        <w:t>,</w:t>
      </w:r>
      <w:r>
        <w:t xml:space="preserve"> then </w:t>
      </w:r>
      <w:r w:rsidRPr="00D6576C">
        <w:t>incorporated</w:t>
      </w:r>
      <w:r>
        <w:t xml:space="preserve"> </w:t>
      </w:r>
      <w:r w:rsidRPr="00D6576C">
        <w:t>additional</w:t>
      </w:r>
      <w:r>
        <w:t xml:space="preserve"> </w:t>
      </w:r>
      <w:r w:rsidRPr="00D6576C">
        <w:t>records</w:t>
      </w:r>
      <w:r>
        <w:t xml:space="preserve"> </w:t>
      </w:r>
      <w:r w:rsidRPr="00D6576C">
        <w:t>from</w:t>
      </w:r>
      <w:r>
        <w:t xml:space="preserve"> </w:t>
      </w:r>
      <w:r w:rsidRPr="00D6576C">
        <w:t>Hankins,</w:t>
      </w:r>
      <w:r>
        <w:t xml:space="preserve"> </w:t>
      </w:r>
      <w:proofErr w:type="spellStart"/>
      <w:r w:rsidRPr="00D6576C">
        <w:t>Tufte</w:t>
      </w:r>
      <w:proofErr w:type="spellEnd"/>
      <w:r>
        <w:t xml:space="preserve"> </w:t>
      </w:r>
      <w:r w:rsidRPr="00D6576C">
        <w:t>(</w:t>
      </w:r>
      <w:r>
        <w:t xml:space="preserve">see </w:t>
      </w:r>
      <w:r w:rsidRPr="00012556">
        <w:rPr>
          <w:i/>
        </w:rPr>
        <w:t>Visual</w:t>
      </w:r>
      <w:r>
        <w:rPr>
          <w:i/>
        </w:rPr>
        <w:t xml:space="preserve"> </w:t>
      </w:r>
      <w:r w:rsidRPr="00012556">
        <w:rPr>
          <w:i/>
        </w:rPr>
        <w:t>Display,</w:t>
      </w:r>
      <w:r>
        <w:rPr>
          <w:i/>
        </w:rPr>
        <w:t xml:space="preserve"> </w:t>
      </w:r>
      <w:r w:rsidRPr="00012556">
        <w:rPr>
          <w:i/>
        </w:rPr>
        <w:t>Envisioning,</w:t>
      </w:r>
      <w:r>
        <w:rPr>
          <w:i/>
        </w:rPr>
        <w:t xml:space="preserve"> </w:t>
      </w:r>
      <w:r w:rsidRPr="00012556">
        <w:t>and</w:t>
      </w:r>
      <w:r>
        <w:rPr>
          <w:i/>
        </w:rPr>
        <w:t xml:space="preserve"> </w:t>
      </w:r>
      <w:r w:rsidRPr="00012556">
        <w:rPr>
          <w:i/>
        </w:rPr>
        <w:t>Visual</w:t>
      </w:r>
      <w:r>
        <w:rPr>
          <w:i/>
        </w:rPr>
        <w:t xml:space="preserve"> </w:t>
      </w:r>
      <w:r w:rsidRPr="00012556">
        <w:rPr>
          <w:i/>
        </w:rPr>
        <w:t>Explanations</w:t>
      </w:r>
      <w:r w:rsidRPr="00D6576C">
        <w:t>),</w:t>
      </w:r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Heiser</w:t>
      </w:r>
      <w:proofErr w:type="spellEnd"/>
      <w:r w:rsidRPr="00D6576C">
        <w:t>,</w:t>
      </w:r>
      <w:r>
        <w:t xml:space="preserve"> </w:t>
      </w:r>
      <w:r w:rsidRPr="00D6576C">
        <w:t>among</w:t>
      </w:r>
      <w:r>
        <w:t xml:space="preserve"> </w:t>
      </w:r>
      <w:r w:rsidRPr="00D6576C">
        <w:t>others.</w:t>
      </w:r>
    </w:p>
    <w:p w14:paraId="7BE07912" w14:textId="77777777" w:rsidR="00083FA9" w:rsidRDefault="00083FA9" w:rsidP="00083FA9"/>
    <w:p w14:paraId="6D91B381" w14:textId="77777777" w:rsidR="00083FA9" w:rsidRDefault="00083FA9" w:rsidP="00083FA9">
      <w:r>
        <w:t xml:space="preserve"> </w:t>
      </w:r>
      <w:r w:rsidRPr="00BB5518">
        <w:rPr>
          <w:highlight w:val="yellow"/>
        </w:rPr>
        <w:t xml:space="preserve">[QY:  Can you provide page numbers for </w:t>
      </w:r>
      <w:proofErr w:type="spellStart"/>
      <w:r w:rsidRPr="00BB5518">
        <w:rPr>
          <w:highlight w:val="yellow"/>
        </w:rPr>
        <w:t>Heiser</w:t>
      </w:r>
      <w:proofErr w:type="spellEnd"/>
      <w:r>
        <w:rPr>
          <w:highlight w:val="yellow"/>
        </w:rPr>
        <w:t xml:space="preserve"> bibliography entry</w:t>
      </w:r>
      <w:r w:rsidRPr="00BB5518">
        <w:rPr>
          <w:highlight w:val="yellow"/>
        </w:rPr>
        <w:t xml:space="preserve">? </w:t>
      </w:r>
      <w:proofErr w:type="spellStart"/>
      <w:r w:rsidRPr="00BB5518">
        <w:rPr>
          <w:highlight w:val="yellow"/>
        </w:rPr>
        <w:t>Heiser</w:t>
      </w:r>
      <w:proofErr w:type="spellEnd"/>
      <w:r w:rsidRPr="00BB5518">
        <w:rPr>
          <w:highlight w:val="yellow"/>
        </w:rPr>
        <w:t xml:space="preserve">, W. J. “Early Roots of Statistical </w:t>
      </w:r>
      <w:proofErr w:type="spellStart"/>
      <w:r w:rsidRPr="00BB5518">
        <w:rPr>
          <w:highlight w:val="yellow"/>
        </w:rPr>
        <w:t>Modelling</w:t>
      </w:r>
      <w:proofErr w:type="spellEnd"/>
      <w:r w:rsidRPr="00BB5518">
        <w:rPr>
          <w:highlight w:val="yellow"/>
        </w:rPr>
        <w:t xml:space="preserve">.” Social Science Methodology in the New Millennium: Proceedings of the Fifth International Conference on Logic and Methodology. Eds. J. </w:t>
      </w:r>
      <w:proofErr w:type="spellStart"/>
      <w:r w:rsidRPr="00BB5518">
        <w:rPr>
          <w:highlight w:val="yellow"/>
        </w:rPr>
        <w:t>Blasius</w:t>
      </w:r>
      <w:proofErr w:type="spellEnd"/>
      <w:r w:rsidRPr="00BB5518">
        <w:rPr>
          <w:highlight w:val="yellow"/>
        </w:rPr>
        <w:t xml:space="preserve">, J. </w:t>
      </w:r>
      <w:proofErr w:type="spellStart"/>
      <w:r w:rsidRPr="00BB5518">
        <w:rPr>
          <w:highlight w:val="yellow"/>
        </w:rPr>
        <w:t>Hox</w:t>
      </w:r>
      <w:proofErr w:type="spellEnd"/>
      <w:r w:rsidRPr="00BB5518">
        <w:rPr>
          <w:highlight w:val="yellow"/>
        </w:rPr>
        <w:t xml:space="preserve">, E. de </w:t>
      </w:r>
      <w:proofErr w:type="spellStart"/>
      <w:r w:rsidRPr="00BB5518">
        <w:rPr>
          <w:highlight w:val="yellow"/>
        </w:rPr>
        <w:t>Leeuw</w:t>
      </w:r>
      <w:proofErr w:type="spellEnd"/>
      <w:r w:rsidRPr="00BB5518">
        <w:rPr>
          <w:highlight w:val="yellow"/>
        </w:rPr>
        <w:t>, and P. Schmidt. Amsterdam: TT–</w:t>
      </w:r>
      <w:proofErr w:type="spellStart"/>
      <w:r w:rsidRPr="00BB5518">
        <w:rPr>
          <w:highlight w:val="yellow"/>
        </w:rPr>
        <w:t>Publikaties</w:t>
      </w:r>
      <w:proofErr w:type="spellEnd"/>
      <w:r w:rsidRPr="00BB5518">
        <w:rPr>
          <w:highlight w:val="yellow"/>
        </w:rPr>
        <w:t>, 2000.</w:t>
      </w:r>
      <w:r>
        <w:rPr>
          <w:highlight w:val="yellow"/>
        </w:rPr>
        <w:t xml:space="preserve"> 000–000.</w:t>
      </w:r>
      <w:r w:rsidRPr="00BB5518">
        <w:rPr>
          <w:highlight w:val="yellow"/>
        </w:rPr>
        <w:t>]</w:t>
      </w:r>
    </w:p>
    <w:p w14:paraId="09A04165" w14:textId="77777777" w:rsidR="00083FA9" w:rsidRPr="00D6576C" w:rsidRDefault="00083FA9" w:rsidP="00083FA9"/>
    <w:p w14:paraId="63F977F6" w14:textId="77777777" w:rsidR="00083FA9" w:rsidRPr="00D6576C" w:rsidRDefault="00083FA9" w:rsidP="00083FA9">
      <w:r w:rsidRPr="00D6576C">
        <w:t>This</w:t>
      </w:r>
      <w:r>
        <w:t xml:space="preserve"> database </w:t>
      </w:r>
      <w:r w:rsidRPr="00D6576C">
        <w:t>began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r w:rsidRPr="00D6576C">
        <w:t>LATEX</w:t>
      </w:r>
      <w:r>
        <w:t xml:space="preserve"> </w:t>
      </w:r>
      <w:r w:rsidRPr="00D6576C">
        <w:t>file</w:t>
      </w:r>
      <w:r>
        <w:t xml:space="preserve"> </w:t>
      </w:r>
      <w:r w:rsidRPr="00D6576C">
        <w:t>(with</w:t>
      </w:r>
      <w:r>
        <w:t xml:space="preserve"> </w:t>
      </w:r>
      <w:r w:rsidRPr="00D6576C">
        <w:t>markup</w:t>
      </w:r>
      <w:r>
        <w:t xml:space="preserve"> </w:t>
      </w:r>
      <w:r w:rsidRPr="00D6576C">
        <w:t>tags</w:t>
      </w:r>
      <w:r>
        <w:t xml:space="preserve"> </w:t>
      </w:r>
      <w:r w:rsidRPr="00D6576C">
        <w:t>for</w:t>
      </w:r>
      <w:r>
        <w:t xml:space="preserve"> </w:t>
      </w:r>
      <w:r w:rsidRPr="00D6576C">
        <w:t>all</w:t>
      </w:r>
      <w:r>
        <w:t xml:space="preserve"> </w:t>
      </w:r>
      <w:r w:rsidRPr="00D6576C">
        <w:t>relevant</w:t>
      </w:r>
      <w:r>
        <w:t xml:space="preserve"> </w:t>
      </w:r>
      <w:r w:rsidRPr="00D6576C">
        <w:t>bits</w:t>
      </w:r>
      <w:r>
        <w:t xml:space="preserve"> </w:t>
      </w:r>
      <w:r w:rsidRPr="00D6576C">
        <w:t>of</w:t>
      </w:r>
      <w:r>
        <w:t xml:space="preserve"> </w:t>
      </w:r>
      <w:r w:rsidRPr="00D6576C">
        <w:t>information),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produce</w:t>
      </w:r>
      <w:r>
        <w:t xml:space="preserve"> </w:t>
      </w:r>
      <w:r w:rsidRPr="00D6576C">
        <w:t>a</w:t>
      </w:r>
      <w:r>
        <w:t xml:space="preserve"> </w:t>
      </w:r>
      <w:r w:rsidRPr="00D6576C">
        <w:t>hyper-linked</w:t>
      </w:r>
      <w:r>
        <w:t xml:space="preserve"> </w:t>
      </w:r>
      <w:r w:rsidRPr="00D6576C">
        <w:t>PDF</w:t>
      </w:r>
      <w:r>
        <w:t xml:space="preserve"> </w:t>
      </w:r>
      <w:r w:rsidRPr="00D6576C">
        <w:t>document.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software</w:t>
      </w:r>
      <w:r>
        <w:t xml:space="preserve"> </w:t>
      </w:r>
      <w:r w:rsidRPr="00D6576C">
        <w:t>tools</w:t>
      </w:r>
      <w:r>
        <w:t xml:space="preserve"> </w:t>
      </w:r>
      <w:r w:rsidRPr="00D6576C">
        <w:t>(</w:t>
      </w:r>
      <w:proofErr w:type="spellStart"/>
      <w:r w:rsidRPr="00D6576C">
        <w:t>perl</w:t>
      </w:r>
      <w:proofErr w:type="spellEnd"/>
      <w:r>
        <w:t xml:space="preserve"> </w:t>
      </w:r>
      <w:r w:rsidRPr="00D6576C">
        <w:t>scripts,</w:t>
      </w:r>
      <w:r>
        <w:t xml:space="preserve"> </w:t>
      </w:r>
      <w:r w:rsidRPr="00D6576C">
        <w:t>Unix</w:t>
      </w:r>
      <w:r>
        <w:t xml:space="preserve"> </w:t>
      </w:r>
      <w:r w:rsidRPr="00D6576C">
        <w:t>utilities)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turn</w:t>
      </w:r>
      <w:r>
        <w:t xml:space="preserve"> </w:t>
      </w:r>
      <w:r w:rsidRPr="00D6576C">
        <w:t>this</w:t>
      </w:r>
      <w:r>
        <w:t xml:space="preserve"> </w:t>
      </w:r>
      <w:r w:rsidRPr="00D6576C">
        <w:t>single</w:t>
      </w:r>
      <w:r>
        <w:t xml:space="preserve"> </w:t>
      </w:r>
      <w:r w:rsidRPr="00D6576C">
        <w:t>source</w:t>
      </w:r>
      <w:r>
        <w:t xml:space="preserve"> </w:t>
      </w:r>
      <w:r w:rsidRPr="00D6576C">
        <w:t>directly</w:t>
      </w:r>
      <w:r>
        <w:t xml:space="preserve"> </w:t>
      </w:r>
      <w:r w:rsidRPr="00D6576C">
        <w:t>into</w:t>
      </w:r>
      <w:r>
        <w:t xml:space="preserve"> </w:t>
      </w:r>
      <w:r w:rsidRPr="00D6576C">
        <w:t>the</w:t>
      </w:r>
      <w:r>
        <w:t xml:space="preserve"> </w:t>
      </w:r>
      <w:r w:rsidRPr="00D6576C">
        <w:t>web</w:t>
      </w:r>
      <w:r>
        <w:t xml:space="preserve"> </w:t>
      </w:r>
      <w:r w:rsidRPr="00D6576C">
        <w:t>version</w:t>
      </w:r>
      <w:r>
        <w:t>.</w:t>
      </w:r>
      <w:r>
        <w:rPr>
          <w:rStyle w:val="FootnoteReference"/>
        </w:rPr>
        <w:footnoteReference w:id="4"/>
      </w:r>
      <w:r>
        <w:t xml:space="preserve"> </w:t>
      </w:r>
      <w:r w:rsidRPr="00D6576C">
        <w:t>Other</w:t>
      </w:r>
      <w:r>
        <w:t xml:space="preserve"> </w:t>
      </w:r>
      <w:r w:rsidRPr="00D6576C">
        <w:lastRenderedPageBreak/>
        <w:t>custom</w:t>
      </w:r>
      <w:r>
        <w:t xml:space="preserve"> </w:t>
      </w:r>
      <w:r w:rsidRPr="00D6576C">
        <w:t>software</w:t>
      </w:r>
      <w:r>
        <w:t xml:space="preserve"> </w:t>
      </w:r>
      <w:r w:rsidRPr="00D6576C">
        <w:t>tools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new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</w:t>
      </w:r>
      <w:r>
        <w:t xml:space="preserve"> </w:t>
      </w:r>
      <w:r w:rsidRPr="00D6576C">
        <w:t>from</w:t>
      </w:r>
      <w:r>
        <w:t xml:space="preserve"> </w:t>
      </w:r>
      <w:r w:rsidRPr="00D6576C">
        <w:t>text</w:t>
      </w:r>
      <w:r>
        <w:t xml:space="preserve"> </w:t>
      </w:r>
      <w:r w:rsidRPr="00D6576C">
        <w:t>files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template</w:t>
      </w:r>
      <w:r>
        <w:t xml:space="preserve"> </w:t>
      </w:r>
      <w:r w:rsidRPr="00D6576C">
        <w:t>of</w:t>
      </w:r>
      <w:r>
        <w:t xml:space="preserve"> </w:t>
      </w:r>
      <w:r w:rsidRPr="00D6576C">
        <w:t>tags</w:t>
      </w:r>
      <w:r>
        <w:t xml:space="preserve"> </w:t>
      </w:r>
      <w:r w:rsidRPr="00D6576C">
        <w:t>(DATE</w:t>
      </w:r>
      <w:proofErr w:type="gramStart"/>
      <w:r w:rsidRPr="00D6576C">
        <w:t>:,</w:t>
      </w:r>
      <w:proofErr w:type="gramEnd"/>
      <w:r>
        <w:t xml:space="preserve"> </w:t>
      </w:r>
      <w:r w:rsidRPr="00D6576C">
        <w:t>AUTHOR:,</w:t>
      </w:r>
      <w:r>
        <w:t xml:space="preserve"> </w:t>
      </w:r>
      <w:r w:rsidRPr="00D6576C">
        <w:t>WHAT:,</w:t>
      </w:r>
      <w:r>
        <w:t xml:space="preserve"> </w:t>
      </w:r>
      <w:r w:rsidRPr="00D6576C">
        <w:t>REF:,</w:t>
      </w:r>
      <w:r>
        <w:t xml:space="preserve"> </w:t>
      </w:r>
      <w:r w:rsidRPr="00D6576C">
        <w:t>IMG:,</w:t>
      </w:r>
      <w:r>
        <w:t xml:space="preserve"> </w:t>
      </w:r>
      <w:r w:rsidRPr="00D6576C">
        <w:t>etc.)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extract</w:t>
      </w:r>
      <w:r>
        <w:t xml:space="preserve"> </w:t>
      </w:r>
      <w:r w:rsidRPr="00D6576C">
        <w:t>the</w:t>
      </w:r>
      <w:r>
        <w:t xml:space="preserve"> </w:t>
      </w:r>
      <w:r w:rsidRPr="00D6576C">
        <w:t>information</w:t>
      </w:r>
      <w:r>
        <w:t xml:space="preserve"> </w:t>
      </w:r>
      <w:r w:rsidRPr="00D6576C">
        <w:t>about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items,</w:t>
      </w:r>
      <w:r>
        <w:t xml:space="preserve"> </w:t>
      </w:r>
      <w:r w:rsidRPr="00D6576C">
        <w:t>authors,</w:t>
      </w:r>
      <w:r>
        <w:t xml:space="preserve"> </w:t>
      </w:r>
      <w:r w:rsidRPr="00D6576C">
        <w:t>images,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like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forms</w:t>
      </w:r>
      <w:r>
        <w:t xml:space="preserve"> </w:t>
      </w:r>
      <w:r w:rsidRPr="00D6576C">
        <w:t>(CSV,</w:t>
      </w:r>
      <w:r>
        <w:t xml:space="preserve"> </w:t>
      </w:r>
      <w:r w:rsidRPr="00D6576C">
        <w:t>XML,</w:t>
      </w:r>
      <w:r>
        <w:t xml:space="preserve"> </w:t>
      </w:r>
      <w:r w:rsidRPr="00D6576C">
        <w:t>JSON)</w:t>
      </w:r>
      <w:r>
        <w:t xml:space="preserve"> </w:t>
      </w:r>
      <w:r w:rsidRPr="00D6576C">
        <w:t>that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as</w:t>
      </w:r>
      <w:r>
        <w:t xml:space="preserve"> </w:t>
      </w:r>
      <w:r w:rsidRPr="00D6576C">
        <w:t>input</w:t>
      </w:r>
      <w:r>
        <w:t xml:space="preserve"> </w:t>
      </w:r>
      <w:r w:rsidRPr="00D6576C">
        <w:t>for</w:t>
      </w:r>
      <w:r>
        <w:t xml:space="preserve"> </w:t>
      </w:r>
      <w:r w:rsidRPr="00D6576C">
        <w:t>analyses</w:t>
      </w:r>
      <w:r>
        <w:t xml:space="preserve"> </w:t>
      </w:r>
      <w:r w:rsidRPr="00D6576C">
        <w:t>and</w:t>
      </w:r>
      <w:r>
        <w:t xml:space="preserve"> </w:t>
      </w:r>
      <w:r w:rsidRPr="00D6576C">
        <w:t>graphic</w:t>
      </w:r>
      <w:r>
        <w:t xml:space="preserve"> </w:t>
      </w:r>
      <w:r w:rsidRPr="00D6576C">
        <w:t>displays.</w:t>
      </w:r>
      <w: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Figure</w:t>
      </w:r>
      <w:r>
        <w:t xml:space="preserve"> 10.</w:t>
      </w:r>
      <w:r w:rsidRPr="00D6576C">
        <w:t>2</w:t>
      </w:r>
      <w:r>
        <w:t xml:space="preserve"> </w:t>
      </w:r>
      <w:r w:rsidRPr="00D6576C">
        <w:t>was</w:t>
      </w:r>
      <w:r>
        <w:t xml:space="preserve"> </w:t>
      </w:r>
      <w:r w:rsidRPr="00D6576C">
        <w:t>produced</w:t>
      </w:r>
      <w:r>
        <w:t xml:space="preserve"> </w:t>
      </w:r>
      <w:r w:rsidRPr="00D6576C">
        <w:t>in</w:t>
      </w:r>
      <w:r>
        <w:t xml:space="preserve"> </w:t>
      </w:r>
      <w:r w:rsidRPr="00D6576C">
        <w:t>SAS</w:t>
      </w:r>
      <w:r>
        <w:t xml:space="preserve"> </w:t>
      </w:r>
      <w:r w:rsidRPr="00D6576C">
        <w:t>software</w:t>
      </w:r>
      <w:r>
        <w:t xml:space="preserve"> </w:t>
      </w:r>
      <w:r w:rsidRPr="00D6576C">
        <w:t>by</w:t>
      </w:r>
      <w:r>
        <w:t xml:space="preserve"> </w:t>
      </w:r>
      <w:r w:rsidRPr="00D6576C">
        <w:t>piping</w:t>
      </w:r>
      <w:r>
        <w:t xml:space="preserve"> </w:t>
      </w:r>
      <w:r w:rsidRPr="00D6576C">
        <w:t>the</w:t>
      </w:r>
      <w:r>
        <w:t xml:space="preserve"> </w:t>
      </w:r>
      <w:r w:rsidRPr="00D6576C">
        <w:t>output</w:t>
      </w:r>
      <w:r>
        <w:t xml:space="preserve"> </w:t>
      </w:r>
      <w:r w:rsidRPr="00D6576C">
        <w:t>of</w:t>
      </w:r>
      <w:r>
        <w:t xml:space="preserve"> </w:t>
      </w:r>
      <w:proofErr w:type="gramStart"/>
      <w:r w:rsidRPr="00D6576C">
        <w:t>a</w:t>
      </w:r>
      <w:r>
        <w:t xml:space="preserve"> </w:t>
      </w:r>
      <w:r w:rsidRPr="00D6576C">
        <w:t>latex</w:t>
      </w:r>
      <w:proofErr w:type="gramEnd"/>
      <w:r>
        <w:t xml:space="preserve"> </w:t>
      </w:r>
      <w:r w:rsidRPr="00D6576C">
        <w:t>to</w:t>
      </w:r>
      <w:r>
        <w:t xml:space="preserve"> </w:t>
      </w:r>
      <w:proofErr w:type="spellStart"/>
      <w:r w:rsidRPr="00D6576C">
        <w:t>csv</w:t>
      </w:r>
      <w:proofErr w:type="spellEnd"/>
      <w:r>
        <w:t xml:space="preserve"> </w:t>
      </w:r>
      <w:r w:rsidRPr="00D6576C">
        <w:t>translator:</w:t>
      </w:r>
    </w:p>
    <w:p w14:paraId="747C0203" w14:textId="77777777" w:rsidR="00083FA9" w:rsidRPr="00ED1828" w:rsidRDefault="00083FA9" w:rsidP="00083FA9">
      <w:pPr>
        <w:ind w:left="1440" w:firstLine="0"/>
        <w:rPr>
          <w:rFonts w:ascii="Courier New" w:hAnsi="Courier New" w:cs="Courier New"/>
        </w:rPr>
      </w:pPr>
      <w:proofErr w:type="spellStart"/>
      <w:proofErr w:type="gramStart"/>
      <w:r w:rsidRPr="00ED1828">
        <w:rPr>
          <w:rFonts w:ascii="Courier New" w:hAnsi="Courier New" w:cs="Courier New"/>
        </w:rPr>
        <w:t>itemdb</w:t>
      </w:r>
      <w:proofErr w:type="spellEnd"/>
      <w:proofErr w:type="gramEnd"/>
      <w:r w:rsidRPr="00ED1828">
        <w:rPr>
          <w:rFonts w:ascii="Courier New" w:hAnsi="Courier New" w:cs="Courier New"/>
        </w:rPr>
        <w:t xml:space="preserve"> -o milestones.csv &lt; </w:t>
      </w:r>
      <w:proofErr w:type="spellStart"/>
      <w:r w:rsidRPr="00ED1828">
        <w:rPr>
          <w:rFonts w:ascii="Courier New" w:hAnsi="Courier New" w:cs="Courier New"/>
        </w:rPr>
        <w:t>milestones.tex</w:t>
      </w:r>
      <w:proofErr w:type="spellEnd"/>
      <w:r w:rsidRPr="00ED1828">
        <w:rPr>
          <w:rFonts w:ascii="Courier New" w:hAnsi="Courier New" w:cs="Courier New"/>
        </w:rPr>
        <w:t xml:space="preserve"> | </w:t>
      </w:r>
      <w:proofErr w:type="spellStart"/>
      <w:r w:rsidRPr="00ED1828">
        <w:rPr>
          <w:rFonts w:ascii="Courier New" w:hAnsi="Courier New" w:cs="Courier New"/>
        </w:rPr>
        <w:t>sas</w:t>
      </w:r>
      <w:proofErr w:type="spellEnd"/>
      <w:r w:rsidRPr="00ED1828">
        <w:rPr>
          <w:rFonts w:ascii="Courier New" w:hAnsi="Courier New" w:cs="Courier New"/>
        </w:rPr>
        <w:t xml:space="preserve"> -</w:t>
      </w:r>
      <w:proofErr w:type="spellStart"/>
      <w:r w:rsidRPr="00ED1828">
        <w:rPr>
          <w:rFonts w:ascii="Courier New" w:hAnsi="Courier New" w:cs="Courier New"/>
        </w:rPr>
        <w:t>i</w:t>
      </w:r>
      <w:proofErr w:type="spellEnd"/>
      <w:r w:rsidRPr="00ED1828">
        <w:rPr>
          <w:rFonts w:ascii="Courier New" w:hAnsi="Courier New" w:cs="Courier New"/>
        </w:rPr>
        <w:t xml:space="preserve"> milestones.csv </w:t>
      </w:r>
      <w:proofErr w:type="spellStart"/>
      <w:r w:rsidRPr="00ED1828">
        <w:rPr>
          <w:rFonts w:ascii="Courier New" w:hAnsi="Courier New" w:cs="Courier New"/>
        </w:rPr>
        <w:t>mileyears.sas</w:t>
      </w:r>
      <w:proofErr w:type="spellEnd"/>
    </w:p>
    <w:p w14:paraId="546631A3" w14:textId="77777777" w:rsidR="00083FA9" w:rsidRPr="00D6576C" w:rsidRDefault="00083FA9" w:rsidP="00083FA9">
      <w:r w:rsidRPr="00D6576C">
        <w:t>It</w:t>
      </w:r>
      <w:r>
        <w:t xml:space="preserve"> </w:t>
      </w:r>
      <w:r w:rsidRPr="00D6576C">
        <w:t>soon</w:t>
      </w:r>
      <w:r>
        <w:t xml:space="preserve"> </w:t>
      </w:r>
      <w:r w:rsidRPr="00D6576C">
        <w:t>became</w:t>
      </w:r>
      <w:r>
        <w:t xml:space="preserve"> </w:t>
      </w:r>
      <w:r w:rsidRPr="00D6576C">
        <w:t>apparent</w:t>
      </w:r>
      <w:r>
        <w:t xml:space="preserve"> </w:t>
      </w:r>
      <w:r w:rsidRPr="00D6576C">
        <w:t>that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text-based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was</w:t>
      </w:r>
      <w:r>
        <w:t xml:space="preserve"> </w:t>
      </w:r>
      <w:r w:rsidRPr="00D6576C">
        <w:t>inadequate.</w:t>
      </w:r>
      <w:r>
        <w:t xml:space="preserve"> </w:t>
      </w:r>
      <w:r w:rsidRPr="00D6576C">
        <w:t>Updating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required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LATEX</w:t>
      </w:r>
      <w:r>
        <w:t xml:space="preserve"> </w:t>
      </w:r>
      <w:r w:rsidRPr="00D6576C">
        <w:t>file</w:t>
      </w:r>
      <w:r>
        <w:t xml:space="preserve"> </w:t>
      </w:r>
      <w:r w:rsidRPr="00D6576C">
        <w:t>be</w:t>
      </w:r>
      <w:r>
        <w:t xml:space="preserve"> </w:t>
      </w:r>
      <w:r w:rsidRPr="00D6576C">
        <w:t>shared</w:t>
      </w:r>
      <w:r>
        <w:t xml:space="preserve"> </w:t>
      </w:r>
      <w:r w:rsidRPr="00D6576C">
        <w:t>among</w:t>
      </w:r>
      <w:r>
        <w:t xml:space="preserve"> </w:t>
      </w:r>
      <w:r w:rsidRPr="00D6576C">
        <w:t>several</w:t>
      </w:r>
      <w:r>
        <w:t xml:space="preserve"> </w:t>
      </w:r>
      <w:r w:rsidRPr="00D6576C">
        <w:t>collaborators;</w:t>
      </w:r>
      <w:r>
        <w:t xml:space="preserve"> </w:t>
      </w:r>
      <w:r w:rsidRPr="00D6576C">
        <w:t>milestone</w:t>
      </w:r>
      <w:r>
        <w:t xml:space="preserve"> </w:t>
      </w:r>
      <w:r w:rsidRPr="00D6576C">
        <w:t>assets,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images,</w:t>
      </w:r>
      <w:r>
        <w:t xml:space="preserve"> </w:t>
      </w:r>
      <w:r w:rsidRPr="00D6576C">
        <w:t>web</w:t>
      </w:r>
      <w:r>
        <w:t xml:space="preserve"> </w:t>
      </w:r>
      <w:r w:rsidRPr="00D6576C">
        <w:t>links,</w:t>
      </w:r>
      <w:r>
        <w:t xml:space="preserve"> </w:t>
      </w:r>
      <w:r w:rsidRPr="00D6576C">
        <w:t>and</w:t>
      </w:r>
      <w:r>
        <w:t xml:space="preserve"> </w:t>
      </w:r>
      <w:r w:rsidRPr="00D6576C">
        <w:t>references,</w:t>
      </w:r>
      <w:r>
        <w:t xml:space="preserve"> </w:t>
      </w:r>
      <w:r w:rsidRPr="00D6576C">
        <w:t>were</w:t>
      </w:r>
      <w:r>
        <w:t xml:space="preserve"> </w:t>
      </w:r>
      <w:r w:rsidRPr="00D6576C">
        <w:t>not</w:t>
      </w:r>
      <w:r>
        <w:t xml:space="preserve"> </w:t>
      </w:r>
      <w:r w:rsidRPr="00D6576C">
        <w:t>easily</w:t>
      </w:r>
      <w:r>
        <w:t xml:space="preserve"> </w:t>
      </w:r>
      <w:r w:rsidRPr="00D6576C">
        <w:t>accessible</w:t>
      </w:r>
      <w:r>
        <w:t xml:space="preserve"> </w:t>
      </w:r>
      <w:r w:rsidRPr="00D6576C">
        <w:t>by</w:t>
      </w:r>
      <w:r>
        <w:t xml:space="preserve"> </w:t>
      </w:r>
      <w:r w:rsidRPr="00D6576C">
        <w:t>others,</w:t>
      </w:r>
      <w:r>
        <w:t xml:space="preserve"> </w:t>
      </w:r>
      <w:r w:rsidRPr="00D6576C">
        <w:t>which</w:t>
      </w:r>
      <w:r>
        <w:t xml:space="preserve"> </w:t>
      </w:r>
      <w:r w:rsidRPr="00D6576C">
        <w:t>made</w:t>
      </w:r>
      <w:r>
        <w:t xml:space="preserve"> </w:t>
      </w:r>
      <w:r w:rsidRPr="00D6576C">
        <w:t>collaboration</w:t>
      </w:r>
      <w:r>
        <w:t xml:space="preserve"> </w:t>
      </w:r>
      <w:r w:rsidRPr="00D6576C">
        <w:t>cumbersome.</w:t>
      </w:r>
      <w:r>
        <w:t xml:space="preserve"> </w:t>
      </w:r>
      <w:r w:rsidRPr="00D6576C">
        <w:t>Further,</w:t>
      </w:r>
      <w:r>
        <w:t xml:space="preserve"> </w:t>
      </w:r>
      <w:r w:rsidRPr="00D6576C">
        <w:t>each</w:t>
      </w:r>
      <w:r>
        <w:t xml:space="preserve"> </w:t>
      </w:r>
      <w:r w:rsidRPr="00D6576C">
        <w:t>update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web</w:t>
      </w:r>
      <w:r>
        <w:t xml:space="preserve"> </w:t>
      </w:r>
      <w:r w:rsidRPr="00D6576C">
        <w:t>site</w:t>
      </w:r>
      <w:r>
        <w:t xml:space="preserve"> </w:t>
      </w:r>
      <w:r w:rsidRPr="00D6576C">
        <w:t>required</w:t>
      </w:r>
      <w:r>
        <w:t xml:space="preserve"> </w:t>
      </w:r>
      <w:r w:rsidRPr="00D6576C">
        <w:t>an</w:t>
      </w:r>
      <w:r>
        <w:t xml:space="preserve"> </w:t>
      </w:r>
      <w:r w:rsidRPr="00D6576C">
        <w:t>inefficient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steps</w:t>
      </w:r>
      <w:r>
        <w:t xml:space="preserve"> </w:t>
      </w:r>
      <w:r w:rsidRPr="00D6576C">
        <w:t>of</w:t>
      </w:r>
      <w:r>
        <w:t xml:space="preserve"> </w:t>
      </w:r>
      <w:r w:rsidRPr="00D6576C">
        <w:t>verification,</w:t>
      </w:r>
      <w:r>
        <w:t xml:space="preserve"> </w:t>
      </w:r>
      <w:r w:rsidRPr="00D6576C">
        <w:t>re-building,</w:t>
      </w:r>
      <w:r>
        <w:t xml:space="preserve"> </w:t>
      </w:r>
      <w:r w:rsidRPr="00D6576C">
        <w:t>and</w:t>
      </w:r>
      <w:r>
        <w:t xml:space="preserve"> </w:t>
      </w:r>
      <w:r w:rsidRPr="00D6576C">
        <w:t>synchronization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server,</w:t>
      </w:r>
      <w:r>
        <w:t xml:space="preserve"> </w:t>
      </w:r>
      <w:r w:rsidRPr="00D6576C">
        <w:t>meaning</w:t>
      </w:r>
      <w:r>
        <w:t xml:space="preserve"> </w:t>
      </w:r>
      <w:r w:rsidRPr="00D6576C">
        <w:t>the</w:t>
      </w:r>
      <w:r>
        <w:t xml:space="preserve"> </w:t>
      </w:r>
      <w:r w:rsidRPr="00D6576C">
        <w:t>website</w:t>
      </w:r>
      <w:r>
        <w:t xml:space="preserve"> </w:t>
      </w:r>
      <w:r w:rsidRPr="00D6576C">
        <w:t>was</w:t>
      </w:r>
      <w:r>
        <w:t xml:space="preserve"> </w:t>
      </w:r>
      <w:r w:rsidRPr="00D6576C">
        <w:t>often</w:t>
      </w:r>
      <w:r>
        <w:t xml:space="preserve"> </w:t>
      </w:r>
      <w:r w:rsidRPr="00D6576C">
        <w:t>out</w:t>
      </w:r>
      <w:r>
        <w:t xml:space="preserve"> </w:t>
      </w:r>
      <w:r w:rsidRPr="00D6576C">
        <w:t>of</w:t>
      </w:r>
      <w:r>
        <w:t xml:space="preserve"> </w:t>
      </w:r>
      <w:r w:rsidRPr="00D6576C">
        <w:t>date.</w:t>
      </w:r>
      <w:r>
        <w:t xml:space="preserve"> </w:t>
      </w:r>
      <w:r w:rsidRPr="00D6576C">
        <w:t>Around</w:t>
      </w:r>
      <w:r>
        <w:t xml:space="preserve"> </w:t>
      </w:r>
      <w:r w:rsidRPr="00D6576C">
        <w:t>2005</w:t>
      </w:r>
      <w:r>
        <w:t xml:space="preserve"> </w:t>
      </w:r>
      <w:r w:rsidRPr="00D6576C">
        <w:t>we</w:t>
      </w:r>
      <w:r>
        <w:t xml:space="preserve"> </w:t>
      </w:r>
      <w:r w:rsidRPr="00D6576C">
        <w:t>began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process</w:t>
      </w:r>
      <w:r>
        <w:t xml:space="preserve"> </w:t>
      </w:r>
      <w:r w:rsidRPr="00D6576C">
        <w:t>more</w:t>
      </w:r>
      <w:r>
        <w:t xml:space="preserve"> </w:t>
      </w:r>
      <w:r w:rsidRPr="00D6576C">
        <w:t>dynamic,</w:t>
      </w:r>
      <w:r>
        <w:t xml:space="preserve"> </w:t>
      </w:r>
      <w:r w:rsidRPr="00D6576C">
        <w:t>convert</w:t>
      </w:r>
      <w:r>
        <w:t xml:space="preserve"> </w:t>
      </w:r>
      <w:r w:rsidRPr="00D6576C">
        <w:t>the</w:t>
      </w:r>
      <w:r>
        <w:t xml:space="preserve"> </w:t>
      </w:r>
      <w:r w:rsidRPr="00D6576C">
        <w:t>flat</w:t>
      </w:r>
      <w:r>
        <w:t xml:space="preserve"> </w:t>
      </w:r>
      <w:r w:rsidRPr="00D6576C">
        <w:t>file</w:t>
      </w:r>
      <w:r>
        <w:t xml:space="preserve"> </w:t>
      </w:r>
      <w:r w:rsidRPr="00D6576C">
        <w:t>into</w:t>
      </w:r>
      <w:r>
        <w:t xml:space="preserve"> </w:t>
      </w:r>
      <w:r w:rsidRPr="00D6576C">
        <w:t>a</w:t>
      </w:r>
      <w:r>
        <w:t xml:space="preserve"> </w:t>
      </w:r>
      <w:r w:rsidRPr="00D6576C">
        <w:t>relational</w:t>
      </w:r>
      <w:r>
        <w:t xml:space="preserve"> </w:t>
      </w:r>
      <w:r w:rsidRPr="00D6576C">
        <w:t>database,</w:t>
      </w:r>
      <w:r>
        <w:t xml:space="preserve"> </w:t>
      </w:r>
      <w:r w:rsidRPr="00D6576C">
        <w:t>create</w:t>
      </w:r>
      <w:r>
        <w:t xml:space="preserve"> </w:t>
      </w:r>
      <w:r w:rsidRPr="00D6576C">
        <w:t>a</w:t>
      </w:r>
      <w:r>
        <w:t xml:space="preserve"> </w:t>
      </w:r>
      <w:r w:rsidRPr="00D6576C">
        <w:t>Milestones</w:t>
      </w:r>
      <w:r>
        <w:t xml:space="preserve"> </w:t>
      </w:r>
      <w:r w:rsidRPr="00D6576C">
        <w:t>administrative</w:t>
      </w:r>
      <w:r>
        <w:t xml:space="preserve"> </w:t>
      </w:r>
      <w:r w:rsidRPr="00D6576C">
        <w:t>system,</w:t>
      </w:r>
      <w:r>
        <w:t xml:space="preserve"> </w:t>
      </w:r>
      <w:r w:rsidRPr="00D6576C">
        <w:t>and</w:t>
      </w:r>
      <w:r>
        <w:t xml:space="preserve"> </w:t>
      </w:r>
      <w:r w:rsidRPr="00D6576C">
        <w:t>completely</w:t>
      </w:r>
      <w:r>
        <w:t xml:space="preserve"> </w:t>
      </w:r>
      <w:r w:rsidRPr="00D6576C">
        <w:t>redesign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web</w:t>
      </w:r>
      <w:r>
        <w:t xml:space="preserve"> </w:t>
      </w:r>
      <w:r w:rsidRPr="00D6576C">
        <w:t>site.</w:t>
      </w:r>
      <w:r>
        <w:t xml:space="preserve"> </w:t>
      </w:r>
      <w:r w:rsidRPr="00D6576C">
        <w:t>Specifically,</w:t>
      </w:r>
      <w:r>
        <w:t xml:space="preserve"> </w:t>
      </w:r>
      <w:r w:rsidRPr="00D6576C">
        <w:t>we</w:t>
      </w:r>
      <w:r>
        <w:t xml:space="preserve"> </w:t>
      </w:r>
      <w:r w:rsidRPr="00D6576C">
        <w:t>wanted</w:t>
      </w:r>
      <w:r>
        <w:t xml:space="preserve"> </w:t>
      </w:r>
      <w:r w:rsidRPr="00D6576C">
        <w:t>to</w:t>
      </w:r>
      <w:r>
        <w:t xml:space="preserve"> </w:t>
      </w:r>
      <w:r w:rsidRPr="00D6576C">
        <w:t>facilitate</w:t>
      </w:r>
      <w:r>
        <w:t xml:space="preserve"> </w:t>
      </w:r>
      <w:r w:rsidRPr="00D6576C">
        <w:t>contributions</w:t>
      </w:r>
      <w:r>
        <w:t xml:space="preserve"> </w:t>
      </w:r>
      <w:r w:rsidRPr="00D6576C">
        <w:t>by</w:t>
      </w:r>
      <w:r>
        <w:t xml:space="preserve"> </w:t>
      </w:r>
      <w:r w:rsidRPr="00D6576C">
        <w:t>any</w:t>
      </w:r>
      <w:r>
        <w:t xml:space="preserve"> </w:t>
      </w:r>
      <w:r w:rsidRPr="00D6576C">
        <w:t>number</w:t>
      </w:r>
      <w:r>
        <w:t xml:space="preserve"> </w:t>
      </w:r>
      <w:r w:rsidRPr="00D6576C">
        <w:t>of</w:t>
      </w:r>
      <w:r>
        <w:t xml:space="preserve"> </w:t>
      </w:r>
      <w:r w:rsidRPr="00D6576C">
        <w:t>trusted</w:t>
      </w:r>
      <w:r>
        <w:t xml:space="preserve"> </w:t>
      </w:r>
      <w:r w:rsidRPr="00D6576C">
        <w:t>collaborators</w:t>
      </w:r>
      <w:r>
        <w:t xml:space="preserve"> </w:t>
      </w:r>
      <w:r w:rsidRPr="00D6576C">
        <w:t>via</w:t>
      </w:r>
      <w:r>
        <w:t xml:space="preserve"> </w:t>
      </w:r>
      <w:r w:rsidRPr="00D6576C">
        <w:t>an</w:t>
      </w:r>
      <w:r>
        <w:t xml:space="preserve"> </w:t>
      </w:r>
      <w:r w:rsidRPr="00D6576C">
        <w:t>easy-to-use</w:t>
      </w:r>
      <w:r>
        <w:t xml:space="preserve"> </w:t>
      </w:r>
      <w:r w:rsidRPr="00D6576C">
        <w:t>web</w:t>
      </w:r>
      <w:r>
        <w:t xml:space="preserve"> </w:t>
      </w:r>
      <w:r w:rsidRPr="00D6576C">
        <w:t>administration</w:t>
      </w:r>
      <w:r>
        <w:t xml:space="preserve"> </w:t>
      </w:r>
      <w:r w:rsidRPr="00D6576C">
        <w:t>area,</w:t>
      </w:r>
      <w:r>
        <w:t xml:space="preserve"> </w:t>
      </w:r>
      <w:r w:rsidRPr="00D6576C">
        <w:t>and</w:t>
      </w:r>
      <w:r>
        <w:t xml:space="preserve"> </w:t>
      </w:r>
      <w:r w:rsidRPr="00D6576C">
        <w:t>allow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dissemination</w:t>
      </w:r>
      <w:r>
        <w:t xml:space="preserve"> </w:t>
      </w:r>
      <w:r w:rsidRPr="00D6576C">
        <w:t>of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via</w:t>
      </w:r>
      <w:r>
        <w:t xml:space="preserve"> </w:t>
      </w:r>
      <w:r w:rsidRPr="00D6576C">
        <w:t>an</w:t>
      </w:r>
      <w:r>
        <w:t xml:space="preserve"> </w:t>
      </w:r>
      <w:r w:rsidRPr="00D6576C">
        <w:t>easy-to-browse</w:t>
      </w:r>
      <w:r>
        <w:t xml:space="preserve"> </w:t>
      </w:r>
      <w:r w:rsidRPr="00D6576C">
        <w:t>public</w:t>
      </w:r>
      <w:r>
        <w:t xml:space="preserve"> </w:t>
      </w:r>
      <w:r w:rsidRPr="00D6576C">
        <w:t>user</w:t>
      </w:r>
      <w:r>
        <w:t xml:space="preserve"> </w:t>
      </w:r>
      <w:r w:rsidRPr="00D6576C">
        <w:t>interface.</w:t>
      </w:r>
      <w:r>
        <w:t xml:space="preserve"> </w:t>
      </w:r>
    </w:p>
    <w:p w14:paraId="6F8B207D" w14:textId="77777777" w:rsidR="00083FA9" w:rsidRPr="00D6576C" w:rsidRDefault="00083FA9" w:rsidP="00083FA9">
      <w:r w:rsidRPr="00D6576C">
        <w:t>Migrating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format</w:t>
      </w:r>
      <w:r>
        <w:t xml:space="preserve"> </w:t>
      </w:r>
      <w:r w:rsidRPr="00D6576C">
        <w:t>posed</w:t>
      </w:r>
      <w:r>
        <w:t xml:space="preserve"> </w:t>
      </w:r>
      <w:r w:rsidRPr="00D6576C">
        <w:t>some</w:t>
      </w:r>
      <w:r>
        <w:t xml:space="preserve"> </w:t>
      </w:r>
      <w:r w:rsidRPr="00D6576C">
        <w:t>challenges.</w:t>
      </w:r>
      <w:r>
        <w:t xml:space="preserve"> </w:t>
      </w:r>
      <w:r w:rsidRPr="00D6576C">
        <w:t>First,</w:t>
      </w:r>
      <w:r>
        <w:t xml:space="preserve"> </w:t>
      </w:r>
      <w:r w:rsidRPr="00D6576C">
        <w:t>the</w:t>
      </w:r>
      <w:r>
        <w:t xml:space="preserve"> </w:t>
      </w:r>
      <w:r w:rsidRPr="00D6576C">
        <w:t>existing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needed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restructured</w:t>
      </w:r>
      <w:r>
        <w:t xml:space="preserve"> </w:t>
      </w:r>
      <w:r w:rsidRPr="00D6576C">
        <w:t>logically</w:t>
      </w:r>
      <w:r>
        <w:t xml:space="preserve"> </w:t>
      </w:r>
      <w:r w:rsidRPr="00D6576C">
        <w:t>and</w:t>
      </w:r>
      <w:r>
        <w:t xml:space="preserve"> </w:t>
      </w:r>
      <w:r w:rsidRPr="00D6576C">
        <w:t>have</w:t>
      </w:r>
      <w:r>
        <w:t xml:space="preserve"> </w:t>
      </w:r>
      <w:r w:rsidRPr="00D6576C">
        <w:t>redundancy</w:t>
      </w:r>
      <w:r>
        <w:t xml:space="preserve"> </w:t>
      </w:r>
      <w:r w:rsidRPr="00D6576C">
        <w:t>minimized.</w:t>
      </w:r>
      <w:r>
        <w:t xml:space="preserve"> </w:t>
      </w:r>
      <w:r w:rsidRPr="00D6576C">
        <w:t>To</w:t>
      </w:r>
      <w:r>
        <w:t xml:space="preserve"> </w:t>
      </w:r>
      <w:r w:rsidRPr="00D6576C">
        <w:t>do</w:t>
      </w:r>
      <w:r>
        <w:t xml:space="preserve"> </w:t>
      </w:r>
      <w:r w:rsidRPr="00D6576C">
        <w:t>this,</w:t>
      </w:r>
      <w:r>
        <w:t xml:space="preserve"> </w:t>
      </w:r>
      <w:r w:rsidRPr="00D6576C">
        <w:t>we</w:t>
      </w:r>
      <w:r>
        <w:t xml:space="preserve"> </w:t>
      </w:r>
      <w:r w:rsidRPr="00D6576C">
        <w:t>partitioned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into</w:t>
      </w:r>
      <w:r>
        <w:t xml:space="preserve"> </w:t>
      </w:r>
      <w:r w:rsidRPr="00D6576C">
        <w:t>its</w:t>
      </w:r>
      <w:r>
        <w:t xml:space="preserve"> </w:t>
      </w:r>
      <w:r w:rsidRPr="00D6576C">
        <w:t>relevant</w:t>
      </w:r>
      <w:r>
        <w:t xml:space="preserve"> </w:t>
      </w:r>
      <w:r w:rsidRPr="00D6576C">
        <w:t>entities:</w:t>
      </w:r>
      <w:r>
        <w:t xml:space="preserve"> </w:t>
      </w:r>
      <w:r w:rsidRPr="00D6576C">
        <w:t>namely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itself,</w:t>
      </w:r>
      <w:r>
        <w:t xml:space="preserve"> </w:t>
      </w:r>
      <w:r w:rsidRPr="00D6576C">
        <w:t>and</w:t>
      </w:r>
      <w:r>
        <w:t xml:space="preserve"> </w:t>
      </w:r>
      <w:r w:rsidRPr="00D6576C">
        <w:t>its</w:t>
      </w:r>
      <w:r>
        <w:t xml:space="preserve"> </w:t>
      </w:r>
      <w:r w:rsidRPr="00D6576C">
        <w:t>descriptors,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its</w:t>
      </w:r>
      <w:r>
        <w:t xml:space="preserve"> </w:t>
      </w:r>
      <w:r w:rsidRPr="00D6576C">
        <w:t>aspect,</w:t>
      </w:r>
      <w:r>
        <w:t xml:space="preserve"> </w:t>
      </w:r>
      <w:r w:rsidRPr="00D6576C">
        <w:t>author,</w:t>
      </w:r>
      <w:r>
        <w:t xml:space="preserve"> </w:t>
      </w:r>
      <w:r w:rsidRPr="00D6576C">
        <w:t>subject,</w:t>
      </w:r>
      <w:r>
        <w:t xml:space="preserve"> </w:t>
      </w:r>
      <w:r w:rsidRPr="00D6576C">
        <w:t>keywords,</w:t>
      </w:r>
      <w:r>
        <w:t xml:space="preserve"> </w:t>
      </w:r>
      <w:r w:rsidRPr="00D6576C">
        <w:t>reference,</w:t>
      </w:r>
      <w:r>
        <w:t xml:space="preserve"> </w:t>
      </w:r>
      <w:r w:rsidRPr="00D6576C">
        <w:t>and</w:t>
      </w:r>
      <w:r>
        <w:t xml:space="preserve"> </w:t>
      </w:r>
      <w:r w:rsidRPr="00D6576C">
        <w:t>linked</w:t>
      </w:r>
      <w:r>
        <w:t xml:space="preserve"> </w:t>
      </w:r>
      <w:r w:rsidRPr="00D6576C">
        <w:t>media</w:t>
      </w:r>
      <w:r>
        <w:t xml:space="preserve"> </w:t>
      </w:r>
      <w:r w:rsidRPr="00D6576C">
        <w:t>items</w:t>
      </w:r>
      <w:r>
        <w:t xml:space="preserve"> </w:t>
      </w:r>
      <w:r w:rsidRPr="00D6576C">
        <w:t>(such</w:t>
      </w:r>
      <w:r>
        <w:t xml:space="preserve"> </w:t>
      </w:r>
      <w:r w:rsidRPr="00D6576C">
        <w:t>as</w:t>
      </w:r>
      <w:r>
        <w:t xml:space="preserve"> </w:t>
      </w:r>
      <w:r w:rsidRPr="00D6576C">
        <w:t>images).</w:t>
      </w:r>
      <w:r>
        <w:t xml:space="preserve"> </w:t>
      </w:r>
      <w:r w:rsidRPr="00D6576C">
        <w:t>The</w:t>
      </w:r>
      <w:r>
        <w:t xml:space="preserve"> </w:t>
      </w:r>
      <w:r w:rsidRPr="00D6576C">
        <w:t>aspect,</w:t>
      </w:r>
      <w:r>
        <w:t xml:space="preserve"> </w:t>
      </w:r>
      <w:r w:rsidRPr="00D6576C">
        <w:t>author,</w:t>
      </w:r>
      <w:r>
        <w:t xml:space="preserve"> </w:t>
      </w:r>
      <w:r w:rsidRPr="00D6576C">
        <w:t>subject,</w:t>
      </w:r>
      <w:r>
        <w:t xml:space="preserve"> </w:t>
      </w:r>
      <w:r w:rsidRPr="00D6576C">
        <w:t>keyword,</w:t>
      </w:r>
      <w:r>
        <w:t xml:space="preserve"> </w:t>
      </w:r>
      <w:r w:rsidRPr="00D6576C">
        <w:t>and</w:t>
      </w:r>
      <w:r>
        <w:t xml:space="preserve"> </w:t>
      </w:r>
      <w:r w:rsidRPr="00D6576C">
        <w:t>reference</w:t>
      </w:r>
      <w:r>
        <w:t xml:space="preserve"> </w:t>
      </w:r>
      <w:r w:rsidRPr="00D6576C">
        <w:t>descriptors</w:t>
      </w:r>
      <w:r>
        <w:t xml:space="preserve"> </w:t>
      </w:r>
      <w:r w:rsidRPr="00D6576C">
        <w:t>exist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many-to-many</w:t>
      </w:r>
      <w:r>
        <w:t xml:space="preserve"> </w:t>
      </w:r>
      <w:r w:rsidRPr="00D6576C">
        <w:t>relationship</w:t>
      </w:r>
      <w:r>
        <w:t xml:space="preserve"> </w:t>
      </w:r>
      <w:r w:rsidRPr="00D6576C">
        <w:t>between</w:t>
      </w:r>
      <w:r>
        <w:t xml:space="preserve"> </w:t>
      </w:r>
      <w:r w:rsidRPr="00D6576C">
        <w:t>it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milestone.</w:t>
      </w:r>
      <w:r>
        <w:t xml:space="preserve"> </w:t>
      </w:r>
      <w:r w:rsidRPr="00D940AA">
        <w:t xml:space="preserve">The main table (milestone) contains information regarding each of the items considered a milestone in the history of data visualization, linked to other tables (for </w:t>
      </w:r>
      <w:r w:rsidRPr="00D940AA">
        <w:lastRenderedPageBreak/>
        <w:t xml:space="preserve">example, reference, </w:t>
      </w:r>
      <w:proofErr w:type="spellStart"/>
      <w:r w:rsidRPr="00D940AA">
        <w:t>mediaitem</w:t>
      </w:r>
      <w:proofErr w:type="spellEnd"/>
      <w:r w:rsidRPr="00D940AA">
        <w:t xml:space="preserve">) by unique (primary) keys. Other supporting tables (for example, milestone2aspect) provide for convenient lookups of descriptors of these milestones items (subject, aspect, </w:t>
      </w:r>
      <w:proofErr w:type="gramStart"/>
      <w:r w:rsidRPr="00D940AA">
        <w:t>keyword</w:t>
      </w:r>
      <w:proofErr w:type="gramEnd"/>
      <w:r w:rsidRPr="00D940AA">
        <w:t>).]</w:t>
      </w:r>
      <w:r>
        <w:rPr>
          <w:b/>
        </w:rP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an</w:t>
      </w:r>
      <w:r>
        <w:t xml:space="preserve"> </w:t>
      </w:r>
      <w:r w:rsidRPr="00D6576C">
        <w:t>aspect</w:t>
      </w:r>
      <w:r>
        <w:t xml:space="preserve"> </w:t>
      </w:r>
      <w:r w:rsidRPr="00D6576C">
        <w:t>can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or</w:t>
      </w:r>
      <w:r>
        <w:t xml:space="preserve"> </w:t>
      </w:r>
      <w:r w:rsidRPr="00D6576C">
        <w:t>more</w:t>
      </w:r>
      <w:r>
        <w:t xml:space="preserve"> </w:t>
      </w:r>
      <w:r w:rsidRPr="00D6576C">
        <w:t>milestones,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can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or</w:t>
      </w:r>
      <w:r>
        <w:t xml:space="preserve"> </w:t>
      </w:r>
      <w:r w:rsidRPr="00D6576C">
        <w:t>more</w:t>
      </w:r>
      <w:r>
        <w:t xml:space="preserve"> </w:t>
      </w:r>
      <w:r w:rsidRPr="00D6576C">
        <w:t>aspects.</w:t>
      </w:r>
      <w:r>
        <w:t xml:space="preserve"> </w:t>
      </w:r>
      <w:r w:rsidRPr="00D6576C">
        <w:t>Media</w:t>
      </w:r>
      <w:r>
        <w:t xml:space="preserve"> </w:t>
      </w:r>
      <w:r w:rsidRPr="00D6576C">
        <w:t>items,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other</w:t>
      </w:r>
      <w:r>
        <w:t xml:space="preserve"> </w:t>
      </w:r>
      <w:r w:rsidRPr="00D6576C">
        <w:t>hand,</w:t>
      </w:r>
      <w:r>
        <w:t xml:space="preserve"> </w:t>
      </w:r>
      <w:r w:rsidRPr="00D6576C">
        <w:t>can</w:t>
      </w:r>
      <w:r>
        <w:t xml:space="preserve"> </w:t>
      </w:r>
      <w:r w:rsidRPr="00D6576C">
        <w:t>only</w:t>
      </w:r>
      <w:r>
        <w:t xml:space="preserve"> </w:t>
      </w:r>
      <w:r w:rsidRPr="00D6576C">
        <w:t>belong</w:t>
      </w:r>
      <w:r>
        <w:t xml:space="preserve"> </w:t>
      </w:r>
      <w:r w:rsidRPr="00D6576C">
        <w:t>to</w:t>
      </w:r>
      <w:r>
        <w:t xml:space="preserve"> </w:t>
      </w:r>
      <w:r w:rsidRPr="00D6576C">
        <w:t>one</w:t>
      </w:r>
      <w:r>
        <w:t xml:space="preserve"> </w:t>
      </w:r>
      <w:r w:rsidRPr="00D6576C">
        <w:t>milestone</w:t>
      </w:r>
      <w:r>
        <w:t xml:space="preserve"> </w:t>
      </w:r>
      <w:r w:rsidRPr="00D6576C">
        <w:t>at</w:t>
      </w:r>
      <w:r>
        <w:t xml:space="preserve"> </w:t>
      </w:r>
      <w:r w:rsidRPr="00D6576C">
        <w:t>a</w:t>
      </w:r>
      <w:r>
        <w:t xml:space="preserve"> </w:t>
      </w:r>
      <w:r w:rsidRPr="00D6576C">
        <w:t>time,</w:t>
      </w:r>
      <w:r>
        <w:t xml:space="preserve"> </w:t>
      </w:r>
      <w:r w:rsidRPr="00D6576C">
        <w:t>with</w:t>
      </w:r>
      <w:r>
        <w:t xml:space="preserve"> </w:t>
      </w:r>
      <w:r w:rsidRPr="00D6576C">
        <w:t>multiple</w:t>
      </w:r>
      <w:r>
        <w:t xml:space="preserve"> </w:t>
      </w:r>
      <w:r w:rsidRPr="00D6576C">
        <w:t>media</w:t>
      </w:r>
      <w:r>
        <w:t xml:space="preserve"> </w:t>
      </w:r>
      <w:r w:rsidRPr="00D6576C">
        <w:t>items</w:t>
      </w:r>
      <w:r>
        <w:t xml:space="preserve"> </w:t>
      </w:r>
      <w:r w:rsidRPr="00D6576C">
        <w:t>possible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</w:t>
      </w:r>
      <w:r w:rsidRPr="00D6576C">
        <w:t>milestone.</w:t>
      </w:r>
      <w:r>
        <w:t xml:space="preserve"> </w:t>
      </w:r>
      <w:r w:rsidRPr="00D6576C">
        <w:t>Figure</w:t>
      </w:r>
      <w:r>
        <w:t xml:space="preserve"> 10.</w:t>
      </w:r>
      <w:r w:rsidRPr="00D6576C">
        <w:t>3</w:t>
      </w:r>
      <w:r>
        <w:t xml:space="preserve"> </w:t>
      </w:r>
      <w:r w:rsidRPr="00D6576C">
        <w:t>illustrates</w:t>
      </w:r>
      <w:r>
        <w:t xml:space="preserve"> </w:t>
      </w:r>
      <w:r w:rsidRPr="00D6576C">
        <w:t>these</w:t>
      </w:r>
      <w:r>
        <w:t xml:space="preserve"> </w:t>
      </w:r>
      <w:r w:rsidRPr="00D6576C">
        <w:t>relationships.</w:t>
      </w:r>
    </w:p>
    <w:p w14:paraId="476A594A" w14:textId="77777777" w:rsidR="00083FA9" w:rsidRDefault="00083FA9" w:rsidP="00083FA9">
      <w:pPr>
        <w:rPr>
          <w:b/>
        </w:rPr>
      </w:pPr>
    </w:p>
    <w:p w14:paraId="55F04BB7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10.3—portrait]</w:t>
      </w:r>
    </w:p>
    <w:p w14:paraId="7E959188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10.3. </w:t>
      </w:r>
      <w:proofErr w:type="gramStart"/>
      <w:r w:rsidRPr="00ED1828">
        <w:rPr>
          <w:b/>
        </w:rPr>
        <w:t>Simplified schema for the MySQL database for the Milestones Project.</w:t>
      </w:r>
      <w:proofErr w:type="gramEnd"/>
      <w:r w:rsidRPr="00ED1828">
        <w:rPr>
          <w:b/>
        </w:rPr>
        <w:t xml:space="preserve"> </w:t>
      </w:r>
    </w:p>
    <w:p w14:paraId="4AFCF761" w14:textId="77777777" w:rsidR="00083FA9" w:rsidRDefault="00083FA9" w:rsidP="00083FA9"/>
    <w:p w14:paraId="65AB3082" w14:textId="77777777" w:rsidR="00083FA9" w:rsidRPr="00D6576C" w:rsidRDefault="00083FA9" w:rsidP="00083FA9">
      <w:r w:rsidRPr="00D6576C">
        <w:t>Normalizing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way</w:t>
      </w:r>
      <w:r>
        <w:t xml:space="preserve"> </w:t>
      </w:r>
      <w:r w:rsidRPr="00D6576C">
        <w:t>enabled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free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of</w:t>
      </w:r>
      <w:r>
        <w:t xml:space="preserve"> </w:t>
      </w:r>
      <w:r w:rsidRPr="00D6576C">
        <w:t>modification</w:t>
      </w:r>
      <w:r>
        <w:t xml:space="preserve"> </w:t>
      </w:r>
      <w:r w:rsidRPr="00D6576C">
        <w:t>anomalies</w:t>
      </w:r>
      <w:r>
        <w:t xml:space="preserve"> </w:t>
      </w:r>
      <w:r w:rsidRPr="00D6576C">
        <w:t>and</w:t>
      </w:r>
      <w:r>
        <w:t xml:space="preserve"> </w:t>
      </w:r>
      <w:r w:rsidRPr="00D6576C">
        <w:t>ensured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structure</w:t>
      </w:r>
      <w:r>
        <w:t xml:space="preserve"> </w:t>
      </w:r>
      <w:r w:rsidRPr="00D6576C">
        <w:t>was</w:t>
      </w:r>
      <w:r>
        <w:t xml:space="preserve"> </w:t>
      </w:r>
      <w:r w:rsidRPr="00D6576C">
        <w:t>scalable</w:t>
      </w:r>
      <w:r>
        <w:t xml:space="preserve"> </w:t>
      </w:r>
      <w:r w:rsidRPr="00D6576C">
        <w:t>and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extended</w:t>
      </w:r>
      <w:r>
        <w:t xml:space="preserve"> </w:t>
      </w:r>
      <w:r w:rsidRPr="00D6576C">
        <w:t>with</w:t>
      </w:r>
      <w:r>
        <w:t xml:space="preserve"> </w:t>
      </w:r>
      <w:r w:rsidRPr="00D6576C">
        <w:t>minimum</w:t>
      </w:r>
      <w:r>
        <w:t xml:space="preserve"> </w:t>
      </w:r>
      <w:r w:rsidRPr="00D6576C">
        <w:t>modifications.</w:t>
      </w:r>
      <w:r>
        <w:t xml:space="preserve"> </w:t>
      </w:r>
      <w:r w:rsidRPr="00D6576C">
        <w:t>Most</w:t>
      </w:r>
      <w:r>
        <w:t xml:space="preserve"> </w:t>
      </w:r>
      <w:r w:rsidRPr="00D6576C">
        <w:t>importantly,</w:t>
      </w:r>
      <w:r>
        <w:t xml:space="preserve"> </w:t>
      </w:r>
      <w:r w:rsidRPr="00D6576C">
        <w:t>it</w:t>
      </w:r>
      <w:r>
        <w:t xml:space="preserve"> </w:t>
      </w:r>
      <w:r w:rsidRPr="00D6576C">
        <w:t>allows</w:t>
      </w:r>
      <w:r>
        <w:t xml:space="preserve"> </w:t>
      </w:r>
      <w:r w:rsidRPr="00D6576C">
        <w:t>for</w:t>
      </w:r>
      <w:r>
        <w:t xml:space="preserve"> </w:t>
      </w:r>
      <w:r w:rsidRPr="00D6576C">
        <w:t>future</w:t>
      </w:r>
      <w:r>
        <w:t xml:space="preserve"> </w:t>
      </w:r>
      <w:r w:rsidRPr="00D6576C">
        <w:t>growth,</w:t>
      </w:r>
      <w:r>
        <w:t xml:space="preserve"> </w:t>
      </w:r>
      <w:r w:rsidRPr="00D6576C">
        <w:t>and</w:t>
      </w:r>
      <w:r>
        <w:t xml:space="preserve"> </w:t>
      </w:r>
      <w:r w:rsidRPr="00D6576C">
        <w:t>provides</w:t>
      </w:r>
      <w:r>
        <w:t xml:space="preserve"> </w:t>
      </w:r>
      <w:r w:rsidRPr="00D6576C">
        <w:t>a</w:t>
      </w:r>
      <w:r>
        <w:t xml:space="preserve"> </w:t>
      </w:r>
      <w:r w:rsidRPr="00D6576C">
        <w:t>query-neutral</w:t>
      </w:r>
      <w:r>
        <w:t xml:space="preserve"> </w:t>
      </w:r>
      <w:r w:rsidRPr="00D6576C">
        <w:t>database</w:t>
      </w:r>
      <w:r>
        <w:t xml:space="preserve"> </w:t>
      </w:r>
      <w:r w:rsidRPr="00D6576C">
        <w:t>model</w:t>
      </w:r>
      <w:r>
        <w:t xml:space="preserve"> </w:t>
      </w:r>
      <w:r w:rsidRPr="00D6576C">
        <w:t>that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power</w:t>
      </w:r>
      <w:r>
        <w:t xml:space="preserve"> </w:t>
      </w:r>
      <w:r w:rsidRPr="00D6576C">
        <w:t>web</w:t>
      </w:r>
      <w:r>
        <w:t xml:space="preserve"> </w:t>
      </w:r>
      <w:r w:rsidRPr="00D6576C">
        <w:t>presentation</w:t>
      </w:r>
      <w:r>
        <w:t xml:space="preserve"> </w:t>
      </w:r>
      <w:r w:rsidRPr="00D6576C">
        <w:t>and</w:t>
      </w:r>
      <w:r>
        <w:t xml:space="preserve"> </w:t>
      </w:r>
      <w:r w:rsidRPr="00D6576C">
        <w:t>customized</w:t>
      </w:r>
      <w:r>
        <w:t xml:space="preserve"> </w:t>
      </w:r>
      <w:r w:rsidRPr="00D6576C">
        <w:t>indexed</w:t>
      </w:r>
      <w:r>
        <w:t xml:space="preserve"> </w:t>
      </w:r>
      <w:r w:rsidRPr="00D6576C">
        <w:t>search</w:t>
      </w:r>
      <w:r>
        <w:t xml:space="preserve"> (</w:t>
      </w:r>
      <w:proofErr w:type="spellStart"/>
      <w:r>
        <w:t>Codd</w:t>
      </w:r>
      <w:proofErr w:type="spellEnd"/>
      <w:r w:rsidRPr="00D6576C">
        <w:t>).</w:t>
      </w:r>
      <w:r>
        <w:t xml:space="preserve"> </w:t>
      </w:r>
      <w:r w:rsidRPr="00D6576C">
        <w:t>The</w:t>
      </w:r>
      <w:r>
        <w:t xml:space="preserve"> </w:t>
      </w:r>
      <w:r w:rsidRPr="00D6576C">
        <w:t>last</w:t>
      </w:r>
      <w:r>
        <w:t xml:space="preserve"> </w:t>
      </w:r>
      <w:r w:rsidRPr="00D6576C">
        <w:t>major</w:t>
      </w:r>
      <w:r>
        <w:t xml:space="preserve"> </w:t>
      </w:r>
      <w:r w:rsidRPr="00D6576C">
        <w:t>benefit,</w:t>
      </w:r>
      <w:r>
        <w:t xml:space="preserve"> </w:t>
      </w:r>
      <w:r w:rsidRPr="00D6576C">
        <w:t>which</w:t>
      </w:r>
      <w:r>
        <w:t xml:space="preserve"> </w:t>
      </w:r>
      <w:r w:rsidRPr="00D6576C">
        <w:t>will</w:t>
      </w:r>
      <w:r>
        <w:t xml:space="preserve"> </w:t>
      </w:r>
      <w:r w:rsidRPr="00D6576C">
        <w:t>be</w:t>
      </w:r>
      <w:r>
        <w:t xml:space="preserve"> </w:t>
      </w:r>
      <w:r w:rsidRPr="00D6576C">
        <w:t>demonstrated</w:t>
      </w:r>
      <w:r>
        <w:t xml:space="preserve"> </w:t>
      </w:r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3,</w:t>
      </w:r>
      <w:r>
        <w:t xml:space="preserve"> </w:t>
      </w:r>
      <w:r w:rsidRPr="00D6576C">
        <w:t>is</w:t>
      </w:r>
      <w:r>
        <w:t xml:space="preserve"> </w:t>
      </w:r>
      <w:r w:rsidRPr="00D6576C">
        <w:t>that</w:t>
      </w:r>
      <w:r>
        <w:t xml:space="preserve"> </w:t>
      </w:r>
      <w:r w:rsidRPr="00D6576C">
        <w:t>this</w:t>
      </w:r>
      <w:r>
        <w:t xml:space="preserve"> </w:t>
      </w:r>
      <w:r w:rsidRPr="00D6576C">
        <w:t>schema</w:t>
      </w:r>
      <w:r>
        <w:t xml:space="preserve"> </w:t>
      </w:r>
      <w:r w:rsidRPr="00D6576C">
        <w:t>allows</w:t>
      </w:r>
      <w:r>
        <w:t xml:space="preserve"> </w:t>
      </w:r>
      <w:r w:rsidRPr="00D6576C">
        <w:t>for</w:t>
      </w:r>
      <w:r>
        <w:t xml:space="preserve"> </w:t>
      </w:r>
      <w:r w:rsidRPr="00D6576C">
        <w:t>any</w:t>
      </w:r>
      <w:r>
        <w:t xml:space="preserve"> </w:t>
      </w:r>
      <w:r w:rsidRPr="00D6576C">
        <w:t>type</w:t>
      </w:r>
      <w:r>
        <w:t xml:space="preserve"> </w:t>
      </w:r>
      <w:r w:rsidRPr="00D6576C">
        <w:t>of</w:t>
      </w:r>
      <w:r>
        <w:t xml:space="preserve"> </w:t>
      </w:r>
      <w:r w:rsidRPr="00D6576C">
        <w:t>analysis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</w:t>
      </w:r>
      <w:r>
        <w:t xml:space="preserve"> </w:t>
      </w:r>
      <w:r w:rsidRPr="00D6576C">
        <w:t>itself.</w:t>
      </w:r>
    </w:p>
    <w:p w14:paraId="7370D71F" w14:textId="77777777" w:rsidR="00083FA9" w:rsidRPr="00D6576C" w:rsidRDefault="00083FA9" w:rsidP="00083FA9">
      <w:r w:rsidRPr="00D6576C">
        <w:t>At</w:t>
      </w:r>
      <w:r>
        <w:t xml:space="preserve"> </w:t>
      </w:r>
      <w:r w:rsidRPr="00D6576C">
        <w:t>present,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documents</w:t>
      </w:r>
      <w:r>
        <w:t xml:space="preserve"> </w:t>
      </w:r>
      <w:r w:rsidRPr="00D6576C">
        <w:t>288</w:t>
      </w:r>
      <w:r>
        <w:t xml:space="preserve"> </w:t>
      </w:r>
      <w:r w:rsidRPr="00D6576C">
        <w:t>contributions,</w:t>
      </w:r>
      <w:r>
        <w:t xml:space="preserve"> </w:t>
      </w:r>
      <w:r w:rsidRPr="00D6576C">
        <w:t>with</w:t>
      </w:r>
      <w:r>
        <w:t xml:space="preserve"> </w:t>
      </w:r>
      <w:r w:rsidRPr="00D6576C">
        <w:t>nearly</w:t>
      </w:r>
      <w:r>
        <w:t xml:space="preserve"> </w:t>
      </w:r>
      <w:r w:rsidRPr="00D6576C">
        <w:t>350</w:t>
      </w:r>
      <w:r>
        <w:t xml:space="preserve"> </w:t>
      </w:r>
      <w:r w:rsidRPr="00D6576C">
        <w:t>references,</w:t>
      </w:r>
      <w:r>
        <w:t xml:space="preserve"> </w:t>
      </w:r>
      <w:r w:rsidRPr="00D6576C">
        <w:t>information</w:t>
      </w:r>
      <w:r>
        <w:t xml:space="preserve"> </w:t>
      </w:r>
      <w:r w:rsidRPr="00D6576C">
        <w:t>on</w:t>
      </w:r>
      <w:r>
        <w:t xml:space="preserve"> </w:t>
      </w:r>
      <w:r w:rsidRPr="00D6576C">
        <w:t>336</w:t>
      </w:r>
      <w:r>
        <w:t xml:space="preserve"> </w:t>
      </w:r>
      <w:r w:rsidRPr="00D6576C">
        <w:t>authors,</w:t>
      </w:r>
      <w:r>
        <w:t xml:space="preserve"> </w:t>
      </w:r>
      <w:r w:rsidRPr="00D6576C">
        <w:t>and</w:t>
      </w:r>
      <w:r>
        <w:t xml:space="preserve"> </w:t>
      </w:r>
      <w:r w:rsidRPr="00D6576C">
        <w:t>774</w:t>
      </w:r>
      <w:r>
        <w:t xml:space="preserve"> </w:t>
      </w:r>
      <w:r w:rsidRPr="00D6576C">
        <w:t>media</w:t>
      </w:r>
      <w:r>
        <w:t xml:space="preserve"> </w:t>
      </w:r>
      <w:r w:rsidRPr="00D6576C">
        <w:t>items,</w:t>
      </w:r>
      <w:r>
        <w:t xml:space="preserve"> </w:t>
      </w:r>
      <w:r w:rsidRPr="00D6576C">
        <w:t>made</w:t>
      </w:r>
      <w:r>
        <w:t xml:space="preserve"> </w:t>
      </w:r>
      <w:r w:rsidRPr="00D6576C">
        <w:t>up</w:t>
      </w:r>
      <w:r>
        <w:t xml:space="preserve"> </w:t>
      </w:r>
      <w:r w:rsidRPr="00D6576C">
        <w:t>of</w:t>
      </w:r>
      <w:r>
        <w:t xml:space="preserve"> </w:t>
      </w:r>
      <w:r w:rsidRPr="00D6576C">
        <w:t>371</w:t>
      </w:r>
      <w:r>
        <w:t xml:space="preserve"> </w:t>
      </w:r>
      <w:r w:rsidRPr="00D6576C">
        <w:t>images</w:t>
      </w:r>
      <w:r>
        <w:t xml:space="preserve"> </w:t>
      </w:r>
      <w:r w:rsidRPr="00D6576C">
        <w:t>appearing</w:t>
      </w:r>
      <w:r>
        <w:t xml:space="preserve"> </w:t>
      </w:r>
      <w:r w:rsidRPr="00D6576C">
        <w:t>online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site,</w:t>
      </w:r>
      <w:r>
        <w:t xml:space="preserve"> </w:t>
      </w:r>
      <w:r w:rsidRPr="00D6576C">
        <w:t>and</w:t>
      </w:r>
      <w:r>
        <w:t xml:space="preserve"> </w:t>
      </w:r>
      <w:r w:rsidRPr="00D6576C">
        <w:t>403</w:t>
      </w:r>
      <w:r>
        <w:t xml:space="preserve"> </w:t>
      </w:r>
      <w:r w:rsidRPr="00D6576C">
        <w:t>hyperlinks</w:t>
      </w:r>
      <w:r>
        <w:t xml:space="preserve"> </w:t>
      </w:r>
      <w:r w:rsidRPr="00D6576C">
        <w:t>to</w:t>
      </w:r>
      <w:r>
        <w:t xml:space="preserve"> </w:t>
      </w:r>
      <w:r w:rsidRPr="00D6576C">
        <w:t>images</w:t>
      </w:r>
      <w:r>
        <w:t xml:space="preserve"> </w:t>
      </w:r>
      <w:r w:rsidRPr="00D6576C">
        <w:t>and</w:t>
      </w:r>
      <w:r>
        <w:t xml:space="preserve"> </w:t>
      </w:r>
      <w:r w:rsidRPr="00D6576C">
        <w:t>documents</w:t>
      </w:r>
      <w:r>
        <w:t xml:space="preserve"> </w:t>
      </w:r>
      <w:r w:rsidRPr="00D6576C">
        <w:t>that</w:t>
      </w:r>
      <w:r>
        <w:t xml:space="preserve"> </w:t>
      </w:r>
      <w:r w:rsidRPr="00D6576C">
        <w:t>are</w:t>
      </w:r>
      <w:r>
        <w:t xml:space="preserve"> </w:t>
      </w:r>
      <w:r w:rsidRPr="00D6576C">
        <w:t>externally</w:t>
      </w:r>
      <w:r>
        <w:t xml:space="preserve"> </w:t>
      </w:r>
      <w:r w:rsidRPr="00D6576C">
        <w:t>hosted.</w:t>
      </w:r>
      <w:r>
        <w:t xml:space="preserve"> </w:t>
      </w:r>
      <w:r w:rsidRPr="00D6576C">
        <w:t>In</w:t>
      </w:r>
      <w:r>
        <w:t xml:space="preserve"> </w:t>
      </w:r>
      <w:r w:rsidRPr="00D6576C">
        <w:t>addition,</w:t>
      </w:r>
      <w:r>
        <w:t xml:space="preserve"> </w:t>
      </w:r>
      <w:r w:rsidRPr="00D6576C">
        <w:t>we</w:t>
      </w:r>
      <w:r>
        <w:t xml:space="preserve"> </w:t>
      </w:r>
      <w:r w:rsidRPr="00D6576C">
        <w:t>maintain</w:t>
      </w:r>
      <w:r>
        <w:t xml:space="preserve"> </w:t>
      </w:r>
      <w:r w:rsidRPr="00D6576C">
        <w:t>an</w:t>
      </w:r>
      <w:r>
        <w:t xml:space="preserve"> </w:t>
      </w:r>
      <w:r w:rsidRPr="00D6576C">
        <w:t>offline</w:t>
      </w:r>
      <w:r>
        <w:t xml:space="preserve"> </w:t>
      </w:r>
      <w:r w:rsidRPr="00D6576C">
        <w:t>image</w:t>
      </w:r>
      <w:r>
        <w:t xml:space="preserve"> </w:t>
      </w:r>
      <w:r w:rsidRPr="00D6576C">
        <w:t>database</w:t>
      </w:r>
      <w:r>
        <w:t xml:space="preserve"> </w:t>
      </w:r>
      <w:r w:rsidRPr="00D6576C">
        <w:t>comprising</w:t>
      </w:r>
      <w:r>
        <w:t xml:space="preserve"> </w:t>
      </w:r>
      <w:r w:rsidRPr="00D6576C">
        <w:t>over</w:t>
      </w:r>
      <w:r>
        <w:t xml:space="preserve"> </w:t>
      </w:r>
      <w:r w:rsidRPr="00D6576C">
        <w:t>1,100</w:t>
      </w:r>
      <w:r>
        <w:t xml:space="preserve"> </w:t>
      </w:r>
      <w:r w:rsidRPr="00D6576C">
        <w:t>images</w:t>
      </w:r>
      <w:r>
        <w:t xml:space="preserve"> </w:t>
      </w:r>
      <w:r w:rsidRPr="00D6576C">
        <w:t>collected</w:t>
      </w:r>
      <w:r>
        <w:t xml:space="preserve"> </w:t>
      </w:r>
      <w:r w:rsidRPr="00D6576C">
        <w:t>from</w:t>
      </w:r>
      <w:r>
        <w:t xml:space="preserve"> </w:t>
      </w:r>
      <w:r w:rsidRPr="00D6576C">
        <w:t>various</w:t>
      </w:r>
      <w:r>
        <w:t xml:space="preserve"> </w:t>
      </w:r>
      <w:r w:rsidRPr="00D6576C">
        <w:t>sources.</w:t>
      </w:r>
      <w:r>
        <w:t xml:space="preserve"> </w:t>
      </w:r>
      <w:r w:rsidRPr="00D6576C">
        <w:t>Over</w:t>
      </w:r>
      <w:r>
        <w:t xml:space="preserve"> </w:t>
      </w:r>
      <w:r w:rsidRPr="00D6576C">
        <w:t>time,</w:t>
      </w:r>
      <w:r>
        <w:t xml:space="preserve"> </w:t>
      </w:r>
      <w:r w:rsidRPr="00D6576C">
        <w:t>these</w:t>
      </w:r>
      <w:r>
        <w:t xml:space="preserve"> </w:t>
      </w:r>
      <w:r w:rsidRPr="00D6576C">
        <w:t>too</w:t>
      </w:r>
      <w:r>
        <w:t xml:space="preserve"> </w:t>
      </w:r>
      <w:r w:rsidRPr="00D6576C">
        <w:t>will</w:t>
      </w:r>
      <w:r>
        <w:t xml:space="preserve"> </w:t>
      </w:r>
      <w:r w:rsidRPr="00D6576C">
        <w:t>be</w:t>
      </w:r>
      <w:r>
        <w:t xml:space="preserve"> </w:t>
      </w:r>
      <w:r w:rsidRPr="00D6576C">
        <w:t>incorporated</w:t>
      </w:r>
      <w:r>
        <w:t xml:space="preserve"> </w:t>
      </w:r>
      <w:r w:rsidRPr="00D6576C">
        <w:t>into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</w:p>
    <w:p w14:paraId="4AF9AFAE" w14:textId="77777777" w:rsidR="00083FA9" w:rsidRDefault="00083FA9" w:rsidP="00083FA9">
      <w:pPr>
        <w:ind w:firstLine="0"/>
        <w:rPr>
          <w:i/>
        </w:rPr>
      </w:pPr>
    </w:p>
    <w:p w14:paraId="67D583F2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User Interface</w:t>
      </w:r>
    </w:p>
    <w:p w14:paraId="0533BDAC" w14:textId="77777777" w:rsidR="00083FA9" w:rsidRPr="00D6576C" w:rsidRDefault="00083FA9" w:rsidP="00083FA9">
      <w:r w:rsidRPr="00D6576C">
        <w:lastRenderedPageBreak/>
        <w:t>The</w:t>
      </w:r>
      <w:r>
        <w:t xml:space="preserve"> </w:t>
      </w:r>
      <w:r w:rsidRPr="00D6576C">
        <w:t>second</w:t>
      </w:r>
      <w:r>
        <w:t xml:space="preserve"> </w:t>
      </w:r>
      <w:r w:rsidRPr="00D6576C">
        <w:t>challenge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how</w:t>
      </w:r>
      <w:r>
        <w:t xml:space="preserve"> </w:t>
      </w:r>
      <w:r w:rsidRPr="00D6576C">
        <w:t>to</w:t>
      </w:r>
      <w:r>
        <w:t xml:space="preserve"> </w:t>
      </w:r>
      <w:r w:rsidRPr="00D6576C">
        <w:t>display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large</w:t>
      </w:r>
      <w:r>
        <w:t xml:space="preserve"> </w:t>
      </w:r>
      <w:r w:rsidRPr="00D6576C">
        <w:t>amount</w:t>
      </w:r>
      <w:r>
        <w:t xml:space="preserve"> </w:t>
      </w:r>
      <w:r w:rsidRPr="00D6576C">
        <w:t>of</w:t>
      </w:r>
      <w:r>
        <w:t xml:space="preserve"> </w:t>
      </w:r>
      <w:r w:rsidRPr="00D6576C">
        <w:t>information</w:t>
      </w:r>
      <w:r>
        <w:t xml:space="preserve"> </w:t>
      </w:r>
      <w:r w:rsidRPr="00D6576C">
        <w:t>in</w:t>
      </w:r>
      <w:r>
        <w:t xml:space="preserve"> </w:t>
      </w:r>
      <w:r w:rsidRPr="00D6576C">
        <w:t>an</w:t>
      </w:r>
      <w:r>
        <w:t xml:space="preserve"> </w:t>
      </w:r>
      <w:r w:rsidRPr="00D6576C">
        <w:t>easy-to-use</w:t>
      </w:r>
      <w:r>
        <w:t xml:space="preserve"> </w:t>
      </w:r>
      <w:r w:rsidRPr="00D6576C">
        <w:t>interface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provide</w:t>
      </w:r>
      <w:r>
        <w:t xml:space="preserve"> </w:t>
      </w:r>
      <w:r w:rsidRPr="00D6576C">
        <w:t>overview,</w:t>
      </w:r>
      <w:r>
        <w:t xml:space="preserve"> </w:t>
      </w:r>
      <w:r w:rsidRPr="00D6576C">
        <w:t>search,</w:t>
      </w:r>
      <w:r>
        <w:t xml:space="preserve"> </w:t>
      </w:r>
      <w:r w:rsidRPr="00D6576C">
        <w:t>and</w:t>
      </w:r>
      <w:r>
        <w:t xml:space="preserve"> </w:t>
      </w:r>
      <w:r w:rsidRPr="00D6576C">
        <w:t>details</w:t>
      </w:r>
      <w:r>
        <w:t xml:space="preserve"> </w:t>
      </w:r>
      <w:r w:rsidRPr="00D6576C">
        <w:t>about</w:t>
      </w:r>
      <w:r>
        <w:t xml:space="preserve"> </w:t>
      </w:r>
      <w:r w:rsidRPr="00D6576C">
        <w:t>these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We</w:t>
      </w:r>
      <w:r>
        <w:t xml:space="preserve"> </w:t>
      </w:r>
      <w:r w:rsidRPr="00D6576C">
        <w:t>decided</w:t>
      </w:r>
      <w:r>
        <w:t xml:space="preserve"> </w:t>
      </w:r>
      <w:r w:rsidRPr="00D6576C">
        <w:t>to</w:t>
      </w:r>
      <w:r>
        <w:t xml:space="preserve"> </w:t>
      </w:r>
      <w:r w:rsidRPr="00D6576C">
        <w:t>retain</w:t>
      </w:r>
      <w:r>
        <w:t xml:space="preserve"> </w:t>
      </w:r>
      <w:r w:rsidRPr="00D6576C">
        <w:t>the</w:t>
      </w:r>
      <w:r>
        <w:t xml:space="preserve"> </w:t>
      </w:r>
      <w:r w:rsidRPr="00D6576C">
        <w:t>time-based</w:t>
      </w:r>
      <w:r>
        <w:t xml:space="preserve"> </w:t>
      </w:r>
      <w:r w:rsidRPr="00D6576C">
        <w:t>grouping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content</w:t>
      </w:r>
      <w:r>
        <w:t xml:space="preserve"> </w:t>
      </w:r>
      <w:r w:rsidRPr="00D6576C">
        <w:t>by</w:t>
      </w:r>
      <w:r>
        <w:t xml:space="preserve"> </w:t>
      </w:r>
      <w:r w:rsidRPr="00D6576C">
        <w:t>epochs</w:t>
      </w:r>
      <w:r>
        <w:t xml:space="preserve"> </w:t>
      </w:r>
      <w:r w:rsidRPr="00D6576C">
        <w:t>(Pre-</w:t>
      </w:r>
      <w:r>
        <w:t xml:space="preserve"> </w:t>
      </w:r>
      <w:r w:rsidRPr="00D6576C">
        <w:t>1600,</w:t>
      </w:r>
      <w:r>
        <w:t xml:space="preserve"> </w:t>
      </w:r>
      <w:r w:rsidRPr="00D6576C">
        <w:t>1600s,</w:t>
      </w:r>
      <w:r>
        <w:t xml:space="preserve"> </w:t>
      </w:r>
      <w:r w:rsidRPr="00D6576C">
        <w:t>1700s,</w:t>
      </w:r>
      <w:r>
        <w:t xml:space="preserve"> </w:t>
      </w:r>
      <w:r w:rsidRPr="00D6576C">
        <w:t>etc.),</w:t>
      </w:r>
      <w:r>
        <w:t xml:space="preserve"> </w:t>
      </w:r>
      <w:r w:rsidRPr="00D6576C">
        <w:t>each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theme</w:t>
      </w:r>
      <w:r>
        <w:t xml:space="preserve"> </w:t>
      </w:r>
      <w:r w:rsidRPr="00D6576C">
        <w:t>(for</w:t>
      </w:r>
      <w:r>
        <w:t xml:space="preserve"> </w:t>
      </w:r>
      <w:r w:rsidRPr="00D6576C">
        <w:t>example,</w:t>
      </w:r>
      <w:r>
        <w:t xml:space="preserve"> </w:t>
      </w:r>
      <w:r w:rsidRPr="00D6576C">
        <w:t>1600–1699:</w:t>
      </w:r>
      <w:r>
        <w:t xml:space="preserve"> </w:t>
      </w:r>
      <w:r w:rsidRPr="00D6576C">
        <w:t>Measurement</w:t>
      </w:r>
      <w:r>
        <w:t xml:space="preserve"> </w:t>
      </w:r>
      <w:r w:rsidRPr="00D6576C">
        <w:t>and</w:t>
      </w:r>
      <w:r>
        <w:t xml:space="preserve"> </w:t>
      </w:r>
      <w:r w:rsidRPr="00D6576C">
        <w:t>Theory)</w:t>
      </w:r>
      <w:r>
        <w:t xml:space="preserve"> </w:t>
      </w:r>
      <w:r w:rsidRPr="00D6576C">
        <w:t>and</w:t>
      </w:r>
      <w:r>
        <w:t xml:space="preserve"> </w:t>
      </w:r>
      <w:r w:rsidRPr="00D6576C">
        <w:t>descriptive</w:t>
      </w:r>
      <w:r>
        <w:t xml:space="preserve"> </w:t>
      </w:r>
      <w:r w:rsidRPr="00D6576C">
        <w:t>text.</w:t>
      </w:r>
      <w:r>
        <w:t xml:space="preserve"> </w:t>
      </w:r>
      <w:r w:rsidRPr="00D6576C">
        <w:t>The</w:t>
      </w:r>
      <w:r>
        <w:t xml:space="preserve"> </w:t>
      </w:r>
      <w:r w:rsidRPr="00D6576C">
        <w:t>visual</w:t>
      </w:r>
      <w:r>
        <w:t xml:space="preserve"> </w:t>
      </w:r>
      <w:r w:rsidRPr="00D6576C">
        <w:t>design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interface</w:t>
      </w:r>
      <w:r>
        <w:t xml:space="preserve"> </w:t>
      </w:r>
      <w:r w:rsidRPr="00D6576C">
        <w:t>adopts</w:t>
      </w:r>
      <w:r>
        <w:t xml:space="preserve"> </w:t>
      </w:r>
      <w:r w:rsidRPr="00D6576C">
        <w:t>Ben</w:t>
      </w:r>
      <w:r>
        <w:t xml:space="preserve"> </w:t>
      </w:r>
      <w:proofErr w:type="spellStart"/>
      <w:r w:rsidRPr="00D6576C">
        <w:t>Shneiderman’s</w:t>
      </w:r>
      <w:proofErr w:type="spellEnd"/>
      <w:r>
        <w:t xml:space="preserve"> </w:t>
      </w:r>
      <w:r w:rsidRPr="00D6576C">
        <w:t>mantra:</w:t>
      </w:r>
      <w:r>
        <w:t xml:space="preserve"> </w:t>
      </w:r>
      <w:r w:rsidRPr="00D6576C">
        <w:t>“Overview</w:t>
      </w:r>
      <w:r>
        <w:t xml:space="preserve"> </w:t>
      </w:r>
      <w:r w:rsidRPr="00D6576C">
        <w:t>first,</w:t>
      </w:r>
      <w:r>
        <w:t xml:space="preserve"> </w:t>
      </w:r>
      <w:r w:rsidRPr="00D6576C">
        <w:t>zoom</w:t>
      </w:r>
      <w:r>
        <w:t xml:space="preserve"> </w:t>
      </w:r>
      <w:r w:rsidRPr="00D6576C">
        <w:t>and</w:t>
      </w:r>
      <w:r>
        <w:t xml:space="preserve"> </w:t>
      </w:r>
      <w:r w:rsidRPr="00D6576C">
        <w:t>filter,</w:t>
      </w:r>
      <w:r>
        <w:t xml:space="preserve"> </w:t>
      </w:r>
      <w:r w:rsidRPr="00D6576C">
        <w:t>then</w:t>
      </w:r>
      <w:r>
        <w:t xml:space="preserve"> </w:t>
      </w:r>
      <w:r w:rsidRPr="00D6576C">
        <w:t>details</w:t>
      </w:r>
      <w:r>
        <w:t xml:space="preserve"> </w:t>
      </w:r>
      <w:r w:rsidRPr="00D6576C">
        <w:t>on</w:t>
      </w:r>
      <w:r>
        <w:t xml:space="preserve"> </w:t>
      </w:r>
      <w:r w:rsidRPr="00D6576C">
        <w:t>demand”</w:t>
      </w:r>
      <w:r>
        <w:t xml:space="preserve"> </w:t>
      </w:r>
      <w:r w:rsidRPr="00D6576C">
        <w:t>(</w:t>
      </w:r>
      <w:r w:rsidR="009C3932">
        <w:rPr>
          <w:highlight w:val="yellow"/>
        </w:rPr>
        <w:t>Could you p</w:t>
      </w:r>
      <w:r w:rsidR="009C3932" w:rsidRPr="00BB5518">
        <w:rPr>
          <w:highlight w:val="yellow"/>
        </w:rPr>
        <w:t>rovide page</w:t>
      </w:r>
      <w:r w:rsidR="009C3932">
        <w:rPr>
          <w:highlight w:val="yellow"/>
        </w:rPr>
        <w:t xml:space="preserve"> number?</w:t>
      </w:r>
      <w:r w:rsidRPr="00D6576C">
        <w:t>).</w:t>
      </w:r>
      <w:r>
        <w:t xml:space="preserve"> </w:t>
      </w:r>
      <w:r w:rsidRPr="00D6576C">
        <w:t>To</w:t>
      </w:r>
      <w:r>
        <w:t xml:space="preserve"> </w:t>
      </w:r>
      <w:r w:rsidRPr="00D6576C">
        <w:t>do</w:t>
      </w:r>
      <w:r>
        <w:t xml:space="preserve"> </w:t>
      </w:r>
      <w:r w:rsidRPr="00D6576C">
        <w:t>this,</w:t>
      </w:r>
      <w:r>
        <w:t xml:space="preserve"> </w:t>
      </w:r>
      <w:r w:rsidRPr="00D6576C">
        <w:t>we</w:t>
      </w:r>
      <w:r>
        <w:t xml:space="preserve"> </w:t>
      </w:r>
      <w:r w:rsidRPr="00D6576C">
        <w:t>added</w:t>
      </w:r>
      <w:r>
        <w:t xml:space="preserve"> </w:t>
      </w:r>
      <w:r w:rsidRPr="00D6576C">
        <w:t>a</w:t>
      </w:r>
      <w:r>
        <w:t xml:space="preserve"> </w:t>
      </w:r>
      <w:r w:rsidRPr="00D6576C">
        <w:t>timeline</w:t>
      </w:r>
      <w:r>
        <w:t xml:space="preserve"> </w:t>
      </w:r>
      <w:r w:rsidRPr="00D6576C">
        <w:t>view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</w:t>
      </w:r>
      <w:r>
        <w:t xml:space="preserve"> </w:t>
      </w:r>
      <w:r w:rsidRPr="00D6576C">
        <w:t>display</w:t>
      </w:r>
      <w:r>
        <w:t xml:space="preserve">ed on the </w:t>
      </w:r>
      <w:proofErr w:type="gramStart"/>
      <w:r>
        <w:t>overview landing</w:t>
      </w:r>
      <w:proofErr w:type="gramEnd"/>
      <w:r>
        <w:t xml:space="preserve"> page </w:t>
      </w:r>
      <w:r w:rsidRPr="00D6576C">
        <w:t>(</w:t>
      </w:r>
      <w:r>
        <w:t xml:space="preserve">see </w:t>
      </w:r>
      <w:r w:rsidRPr="00D6576C">
        <w:t>Figure</w:t>
      </w:r>
      <w:r>
        <w:t xml:space="preserve"> 10.</w:t>
      </w:r>
      <w:r w:rsidRPr="00D6576C">
        <w:t>4)</w:t>
      </w:r>
      <w:r>
        <w:t>.</w:t>
      </w:r>
    </w:p>
    <w:p w14:paraId="2D003266" w14:textId="77777777" w:rsidR="00083FA9" w:rsidRDefault="00083FA9" w:rsidP="00083FA9"/>
    <w:p w14:paraId="7B9A2E65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4—portrait]</w:t>
      </w:r>
    </w:p>
    <w:p w14:paraId="64F2D37F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4. </w:t>
      </w:r>
      <w:proofErr w:type="gramStart"/>
      <w:r w:rsidRPr="00ED1828">
        <w:rPr>
          <w:b/>
        </w:rPr>
        <w:t>Timeline view of the Milestones Project.</w:t>
      </w:r>
      <w:proofErr w:type="gramEnd"/>
    </w:p>
    <w:p w14:paraId="52A8A440" w14:textId="77777777" w:rsidR="00083FA9" w:rsidRDefault="00083FA9" w:rsidP="00083FA9"/>
    <w:p w14:paraId="2AB2016B" w14:textId="77777777" w:rsidR="00083FA9" w:rsidRPr="00D6576C" w:rsidRDefault="00083FA9" w:rsidP="00083FA9">
      <w:r w:rsidRPr="00D6576C">
        <w:t>This</w:t>
      </w:r>
      <w:r>
        <w:t xml:space="preserve"> </w:t>
      </w:r>
      <w:r w:rsidRPr="00D6576C">
        <w:t>timeline,</w:t>
      </w:r>
      <w:r>
        <w:t xml:space="preserve"> </w:t>
      </w:r>
      <w:r w:rsidRPr="00D6576C">
        <w:t>based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SIMILE</w:t>
      </w:r>
      <w:r>
        <w:t xml:space="preserve"> </w:t>
      </w:r>
      <w:r w:rsidRPr="00D6576C">
        <w:t>Timeline</w:t>
      </w:r>
      <w:r>
        <w:t xml:space="preserve"> Widget</w:t>
      </w:r>
      <w:r w:rsidRPr="00D6576C">
        <w:t>,</w:t>
      </w:r>
      <w:r>
        <w:t xml:space="preserve"> </w:t>
      </w:r>
      <w:r w:rsidRPr="00D6576C">
        <w:t>allows</w:t>
      </w:r>
      <w:r>
        <w:t xml:space="preserve"> </w:t>
      </w:r>
      <w:r w:rsidRPr="00D6576C">
        <w:t>multiple</w:t>
      </w:r>
      <w:r>
        <w:t xml:space="preserve"> </w:t>
      </w:r>
      <w:r w:rsidRPr="00D6576C">
        <w:t>connected</w:t>
      </w:r>
      <w:r>
        <w:t xml:space="preserve"> </w:t>
      </w:r>
      <w:r w:rsidRPr="00D6576C">
        <w:t>time</w:t>
      </w:r>
      <w:r>
        <w:t xml:space="preserve"> </w:t>
      </w:r>
      <w:r w:rsidRPr="00D6576C">
        <w:t>bands,</w:t>
      </w:r>
      <w:r>
        <w:t xml:space="preserve"> </w:t>
      </w:r>
      <w:r w:rsidRPr="00D6576C">
        <w:t>showing</w:t>
      </w:r>
      <w:r>
        <w:t xml:space="preserve"> </w:t>
      </w:r>
      <w:r w:rsidRPr="00D6576C">
        <w:t>events</w:t>
      </w:r>
      <w:r>
        <w:t xml:space="preserve"> </w:t>
      </w:r>
      <w:r w:rsidRPr="00D6576C">
        <w:t>at</w:t>
      </w:r>
      <w:r>
        <w:t xml:space="preserve"> </w:t>
      </w:r>
      <w:r w:rsidRPr="00D6576C">
        <w:t>different</w:t>
      </w:r>
      <w:r>
        <w:t xml:space="preserve"> </w:t>
      </w:r>
      <w:r w:rsidRPr="00D6576C">
        <w:t>resolutions.</w:t>
      </w:r>
      <w:r>
        <w:t xml:space="preserve"> </w:t>
      </w:r>
      <w:r w:rsidRPr="00D6576C">
        <w:t>Each</w:t>
      </w:r>
      <w:r>
        <w:t xml:space="preserve"> </w:t>
      </w:r>
      <w:r w:rsidRPr="00D6576C">
        <w:t>band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separately</w:t>
      </w:r>
      <w:r>
        <w:t xml:space="preserve"> </w:t>
      </w:r>
      <w:r w:rsidRPr="00D6576C">
        <w:t>panned</w:t>
      </w:r>
      <w:r>
        <w:t xml:space="preserve"> </w:t>
      </w:r>
      <w:r w:rsidRPr="00D6576C">
        <w:t>by</w:t>
      </w:r>
      <w:r>
        <w:t xml:space="preserve"> </w:t>
      </w:r>
      <w:r w:rsidRPr="00D6576C">
        <w:t>dragging</w:t>
      </w:r>
      <w:r>
        <w:t xml:space="preserve"> </w:t>
      </w:r>
      <w:r w:rsidRPr="00D6576C">
        <w:t>left</w:t>
      </w:r>
      <w:r>
        <w:t xml:space="preserve"> </w:t>
      </w:r>
      <w:r w:rsidRPr="00D6576C">
        <w:t>or</w:t>
      </w:r>
      <w:r>
        <w:t xml:space="preserve"> </w:t>
      </w:r>
      <w:r w:rsidRPr="00D6576C">
        <w:t>right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mouse</w:t>
      </w:r>
      <w:r>
        <w:t xml:space="preserve"> </w:t>
      </w:r>
      <w:r w:rsidRPr="00D6576C">
        <w:t>pointer,</w:t>
      </w:r>
      <w:r>
        <w:t xml:space="preserve"> </w:t>
      </w:r>
      <w:r w:rsidRPr="00D6576C">
        <w:t>scroll</w:t>
      </w:r>
      <w:r>
        <w:t xml:space="preserve"> </w:t>
      </w:r>
      <w:r w:rsidRPr="00D6576C">
        <w:t>wheel,</w:t>
      </w:r>
      <w:r>
        <w:t xml:space="preserve"> </w:t>
      </w:r>
      <w:r w:rsidRPr="00D6576C">
        <w:t>or</w:t>
      </w:r>
      <w:r>
        <w:t xml:space="preserve"> </w:t>
      </w:r>
      <w:r w:rsidRPr="00D6576C">
        <w:t>keyboard</w:t>
      </w:r>
      <w:r>
        <w:t xml:space="preserve"> </w:t>
      </w:r>
      <w:r w:rsidRPr="00D6576C">
        <w:t>arrow</w:t>
      </w:r>
      <w:r>
        <w:t xml:space="preserve"> </w:t>
      </w:r>
      <w:r w:rsidRPr="00D6576C">
        <w:t>keys.</w:t>
      </w:r>
      <w:r>
        <w:t xml:space="preserve"> </w:t>
      </w:r>
      <w:r w:rsidRPr="009C3932">
        <w:t xml:space="preserve">In this view, the top panel shows a detailed view of the segment of history highlighted in the bottom panel, both of which can be separately scrolled. Items in the top panel show a brief text tag, </w:t>
      </w:r>
      <w:proofErr w:type="spellStart"/>
      <w:r w:rsidRPr="009C3932">
        <w:t>colour</w:t>
      </w:r>
      <w:proofErr w:type="spellEnd"/>
      <w:r w:rsidRPr="009C3932">
        <w:t>-coded by category. Clicking on an item in this panel brings up a small description, which is further linked to the details of the milestone item.</w:t>
      </w:r>
      <w:r>
        <w:rPr>
          <w:b/>
        </w:rPr>
        <w:t xml:space="preserve"> </w:t>
      </w:r>
      <w:r w:rsidRPr="00D6576C">
        <w:t>The</w:t>
      </w:r>
      <w:r>
        <w:t xml:space="preserve"> </w:t>
      </w:r>
      <w:r w:rsidRPr="00D6576C">
        <w:t>timeline</w:t>
      </w:r>
      <w:r>
        <w:t xml:space="preserve"> </w:t>
      </w:r>
      <w:r w:rsidRPr="00D6576C">
        <w:t>view,</w:t>
      </w:r>
      <w:r>
        <w:t xml:space="preserve"> </w:t>
      </w:r>
      <w:r w:rsidRPr="00D6576C">
        <w:t>although</w:t>
      </w:r>
      <w:r>
        <w:t xml:space="preserve"> </w:t>
      </w:r>
      <w:r w:rsidRPr="00D6576C">
        <w:t>most</w:t>
      </w:r>
      <w:r>
        <w:t xml:space="preserve"> </w:t>
      </w:r>
      <w:r w:rsidRPr="00D6576C">
        <w:t>obvious,</w:t>
      </w:r>
      <w:r>
        <w:t xml:space="preserve"> </w:t>
      </w:r>
      <w:r w:rsidRPr="00D6576C">
        <w:t>is</w:t>
      </w:r>
      <w:r>
        <w:t xml:space="preserve"> </w:t>
      </w:r>
      <w:r w:rsidRPr="00D6576C">
        <w:t>just</w:t>
      </w:r>
      <w:r>
        <w:t xml:space="preserve"> </w:t>
      </w:r>
      <w:r w:rsidRPr="00D6576C">
        <w:t>one</w:t>
      </w:r>
      <w:r>
        <w:t xml:space="preserve"> </w:t>
      </w:r>
      <w:r w:rsidRPr="00D6576C">
        <w:t>of</w:t>
      </w:r>
      <w:r>
        <w:t xml:space="preserve"> </w:t>
      </w:r>
      <w:r w:rsidRPr="00D6576C">
        <w:t>several</w:t>
      </w:r>
      <w:r>
        <w:t xml:space="preserve"> </w:t>
      </w:r>
      <w:r w:rsidRPr="00D6576C">
        <w:t>possibilities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visual</w:t>
      </w:r>
      <w:r>
        <w:t xml:space="preserve"> </w:t>
      </w:r>
      <w:r w:rsidRPr="00D6576C">
        <w:t>overview</w:t>
      </w:r>
      <w:r>
        <w:t xml:space="preserve"> </w:t>
      </w:r>
      <w:r w:rsidRPr="00D6576C">
        <w:t>or</w:t>
      </w:r>
      <w:r>
        <w:t xml:space="preserve"> </w:t>
      </w:r>
      <w:r w:rsidRPr="00D6576C">
        <w:t>interaction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database.</w:t>
      </w:r>
      <w:r>
        <w:t xml:space="preserve"> </w:t>
      </w:r>
      <w:r w:rsidRPr="00D6576C">
        <w:t>The</w:t>
      </w:r>
      <w:r>
        <w:t xml:space="preserve"> </w:t>
      </w:r>
      <w:r w:rsidRPr="00D6576C">
        <w:t>software</w:t>
      </w:r>
      <w:r>
        <w:t xml:space="preserve"> </w:t>
      </w:r>
      <w:r w:rsidRPr="00D6576C">
        <w:t>design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site,</w:t>
      </w:r>
      <w:r>
        <w:t xml:space="preserve"> </w:t>
      </w:r>
      <w:r w:rsidRPr="00D6576C">
        <w:t>using</w:t>
      </w:r>
      <w:r>
        <w:t xml:space="preserve"> </w:t>
      </w:r>
      <w:r w:rsidRPr="00D6576C">
        <w:t>open-source</w:t>
      </w:r>
      <w:r>
        <w:t xml:space="preserve"> </w:t>
      </w:r>
      <w:r w:rsidRPr="00D6576C">
        <w:t>tool</w:t>
      </w:r>
      <w:r>
        <w:t xml:space="preserve"> </w:t>
      </w:r>
      <w:r w:rsidRPr="00D6576C">
        <w:t>kits,</w:t>
      </w:r>
      <w:r>
        <w:t xml:space="preserve"> </w:t>
      </w:r>
      <w:r w:rsidRPr="00D6576C">
        <w:t>makes</w:t>
      </w:r>
      <w:r>
        <w:t xml:space="preserve"> </w:t>
      </w:r>
      <w:r w:rsidRPr="00D6576C">
        <w:t>it</w:t>
      </w:r>
      <w:r>
        <w:t xml:space="preserve"> </w:t>
      </w:r>
      <w:r w:rsidRPr="00D6576C">
        <w:t>relatively</w:t>
      </w:r>
      <w:r>
        <w:t xml:space="preserve"> </w:t>
      </w:r>
      <w:r w:rsidRPr="00D6576C">
        <w:t>simple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new</w:t>
      </w:r>
      <w:r>
        <w:t xml:space="preserve"> </w:t>
      </w:r>
      <w:r w:rsidRPr="00D6576C">
        <w:t>ones.</w:t>
      </w:r>
      <w:r>
        <w:t xml:space="preserve"> </w:t>
      </w:r>
      <w:r w:rsidRPr="00D6576C">
        <w:t>For</w:t>
      </w:r>
      <w:r>
        <w:t xml:space="preserve"> </w:t>
      </w:r>
      <w:r w:rsidRPr="00D6576C">
        <w:t>example,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can</w:t>
      </w:r>
      <w:r>
        <w:t xml:space="preserve"> </w:t>
      </w:r>
      <w:r w:rsidRPr="00D6576C">
        <w:t>also</w:t>
      </w:r>
      <w:r>
        <w:t xml:space="preserve"> </w:t>
      </w:r>
      <w:r w:rsidRPr="00D6576C">
        <w:t>be</w:t>
      </w:r>
      <w:r>
        <w:t xml:space="preserve"> </w:t>
      </w:r>
      <w:r w:rsidRPr="00D6576C">
        <w:t>navigated</w:t>
      </w:r>
      <w:r>
        <w:t xml:space="preserve"> </w:t>
      </w:r>
      <w:r w:rsidRPr="00D6576C">
        <w:t>via</w:t>
      </w:r>
      <w:r>
        <w:t xml:space="preserve"> </w:t>
      </w:r>
      <w:r w:rsidRPr="00D6576C">
        <w:t>a</w:t>
      </w:r>
      <w:r>
        <w:t xml:space="preserve"> </w:t>
      </w:r>
      <w:r w:rsidRPr="00D6576C">
        <w:t>list</w:t>
      </w:r>
      <w:r>
        <w:t xml:space="preserve"> </w:t>
      </w:r>
      <w:r w:rsidRPr="00D6576C">
        <w:t>view</w:t>
      </w:r>
      <w:r>
        <w:t xml:space="preserve"> </w:t>
      </w:r>
      <w:r w:rsidRPr="00D6576C">
        <w:t>(with</w:t>
      </w:r>
      <w:r>
        <w:t xml:space="preserve"> </w:t>
      </w:r>
      <w:r w:rsidRPr="00D6576C">
        <w:t>drop</w:t>
      </w:r>
      <w:r>
        <w:t xml:space="preserve"> </w:t>
      </w:r>
      <w:r w:rsidRPr="00D6576C">
        <w:t>down</w:t>
      </w:r>
      <w:r>
        <w:t xml:space="preserve"> </w:t>
      </w:r>
      <w:r w:rsidRPr="00D6576C">
        <w:lastRenderedPageBreak/>
        <w:t>quick</w:t>
      </w:r>
      <w:r>
        <w:t xml:space="preserve"> </w:t>
      </w:r>
      <w:r w:rsidRPr="00D6576C">
        <w:t>links),</w:t>
      </w:r>
      <w:r>
        <w:t xml:space="preserve"> </w:t>
      </w:r>
      <w:r w:rsidRPr="00D6576C">
        <w:t>and</w:t>
      </w:r>
      <w:r>
        <w:t xml:space="preserve"> </w:t>
      </w:r>
      <w:r w:rsidRPr="00D6576C">
        <w:t>in</w:t>
      </w:r>
      <w:r>
        <w:t xml:space="preserve"> </w:t>
      </w:r>
      <w:r w:rsidRPr="00D6576C">
        <w:t>Section</w:t>
      </w:r>
      <w:r>
        <w:t xml:space="preserve"> </w:t>
      </w:r>
      <w:r w:rsidRPr="00D6576C">
        <w:t>4.3</w:t>
      </w:r>
      <w:r>
        <w:t xml:space="preserve"> </w:t>
      </w:r>
      <w:r w:rsidRPr="00D6576C">
        <w:t>we</w:t>
      </w:r>
      <w:r>
        <w:t xml:space="preserve"> </w:t>
      </w:r>
      <w:r w:rsidRPr="00D6576C">
        <w:t>will</w:t>
      </w:r>
      <w:r>
        <w:t xml:space="preserve"> </w:t>
      </w:r>
      <w:r w:rsidRPr="00D6576C">
        <w:t>illustrate</w:t>
      </w:r>
      <w:r>
        <w:t xml:space="preserve"> </w:t>
      </w:r>
      <w:r w:rsidRPr="00D6576C">
        <w:t>how</w:t>
      </w:r>
      <w:r>
        <w:t xml:space="preserve"> </w:t>
      </w:r>
      <w:r w:rsidRPr="00D6576C">
        <w:t>it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explored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map-based</w:t>
      </w:r>
      <w:r>
        <w:t xml:space="preserve"> </w:t>
      </w:r>
      <w:r w:rsidRPr="00D6576C">
        <w:t>display.</w:t>
      </w:r>
    </w:p>
    <w:p w14:paraId="09ED3B5E" w14:textId="77777777" w:rsidR="00083FA9" w:rsidRDefault="00083FA9" w:rsidP="00083FA9">
      <w:pPr>
        <w:ind w:firstLine="0"/>
        <w:rPr>
          <w:b/>
        </w:rPr>
      </w:pPr>
    </w:p>
    <w:p w14:paraId="6D0B424A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Visualizing Time and History</w:t>
      </w:r>
    </w:p>
    <w:p w14:paraId="63FAF31D" w14:textId="77777777" w:rsidR="00083FA9" w:rsidRPr="00D6576C" w:rsidRDefault="00083FA9" w:rsidP="00083FA9">
      <w:r w:rsidRPr="00D6576C">
        <w:t>What</w:t>
      </w:r>
      <w:r>
        <w:t xml:space="preserve"> </w:t>
      </w:r>
      <w:r w:rsidRPr="00D6576C">
        <w:t>does</w:t>
      </w:r>
      <w:r>
        <w:t xml:space="preserve"> </w:t>
      </w:r>
      <w:r w:rsidRPr="00D6576C">
        <w:t>history</w:t>
      </w:r>
      <w:r>
        <w:t xml:space="preserve"> </w:t>
      </w:r>
      <w:r w:rsidRPr="00D6576C">
        <w:t>look</w:t>
      </w:r>
      <w:r>
        <w:t xml:space="preserve"> </w:t>
      </w:r>
      <w:r w:rsidRPr="00D6576C">
        <w:t>like?</w:t>
      </w:r>
      <w:r>
        <w:t xml:space="preserve"> </w:t>
      </w:r>
      <w:r w:rsidRPr="00D6576C">
        <w:t>How</w:t>
      </w:r>
      <w:r>
        <w:t xml:space="preserve"> </w:t>
      </w:r>
      <w:r w:rsidRPr="00D6576C">
        <w:t>do</w:t>
      </w:r>
      <w:r>
        <w:t xml:space="preserve"> </w:t>
      </w:r>
      <w:r w:rsidRPr="00D6576C">
        <w:t>you</w:t>
      </w:r>
      <w:r>
        <w:t xml:space="preserve"> </w:t>
      </w:r>
      <w:r w:rsidRPr="00D6576C">
        <w:t>draw</w:t>
      </w:r>
      <w:r>
        <w:t xml:space="preserve"> </w:t>
      </w:r>
      <w:r w:rsidRPr="00D6576C">
        <w:t>time</w:t>
      </w:r>
      <w:proofErr w:type="gramStart"/>
      <w:r w:rsidRPr="00D6576C">
        <w:t>?</w:t>
      </w:r>
      <w:r>
        <w:t>—</w:t>
      </w:r>
      <w:proofErr w:type="gramEnd"/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(10)</w:t>
      </w:r>
    </w:p>
    <w:p w14:paraId="2D4D7E79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questions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quotation</w:t>
      </w:r>
      <w:r>
        <w:t xml:space="preserve"> </w:t>
      </w:r>
      <w:r w:rsidRPr="00D6576C">
        <w:t>introduce</w:t>
      </w:r>
      <w:r>
        <w:t xml:space="preserve"> </w:t>
      </w:r>
      <w:r w:rsidRPr="00D6576C">
        <w:t>an</w:t>
      </w:r>
      <w:r>
        <w:t xml:space="preserve"> </w:t>
      </w:r>
      <w:r w:rsidRPr="00D6576C">
        <w:t>important</w:t>
      </w:r>
      <w:r>
        <w:t xml:space="preserve"> </w:t>
      </w:r>
      <w:r w:rsidRPr="00D6576C">
        <w:t>topic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visualization:</w:t>
      </w:r>
      <w:r>
        <w:t xml:space="preserve"> </w:t>
      </w:r>
      <w:r w:rsidRPr="00D6576C">
        <w:t>how</w:t>
      </w:r>
      <w:r>
        <w:t xml:space="preserve"> </w:t>
      </w:r>
      <w:r w:rsidRPr="00D6576C">
        <w:t>can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history</w:t>
      </w:r>
      <w:r>
        <w:t xml:space="preserve"> </w:t>
      </w:r>
      <w:r w:rsidRPr="00D6576C">
        <w:t>be</w:t>
      </w:r>
      <w:r>
        <w:t xml:space="preserve"> </w:t>
      </w:r>
      <w:r w:rsidRPr="00D6576C">
        <w:t>visualized?</w:t>
      </w:r>
      <w:r>
        <w:t xml:space="preserve"> </w:t>
      </w:r>
      <w:r w:rsidRPr="00D6576C">
        <w:t>What</w:t>
      </w:r>
      <w:r>
        <w:t xml:space="preserve"> </w:t>
      </w:r>
      <w:r w:rsidRPr="00D6576C">
        <w:t>methods</w:t>
      </w:r>
      <w:r>
        <w:t xml:space="preserve"> </w:t>
      </w:r>
      <w:r w:rsidRPr="00D6576C">
        <w:t>might</w:t>
      </w:r>
      <w:r>
        <w:t xml:space="preserve"> </w:t>
      </w:r>
      <w:r w:rsidRPr="00D6576C">
        <w:t>be</w:t>
      </w:r>
      <w:r>
        <w:t xml:space="preserve"> </w:t>
      </w:r>
      <w:r w:rsidRPr="00D6576C">
        <w:t>called</w:t>
      </w:r>
      <w:r>
        <w:t xml:space="preserve"> </w:t>
      </w:r>
      <w:r w:rsidRPr="00D6576C">
        <w:t>upon</w:t>
      </w:r>
      <w:r>
        <w:t xml:space="preserve"> </w:t>
      </w:r>
      <w:r w:rsidRPr="00D6576C">
        <w:t>to</w:t>
      </w:r>
      <w:r>
        <w:t xml:space="preserve"> </w:t>
      </w:r>
      <w:r w:rsidRPr="00D6576C">
        <w:t>detail</w:t>
      </w:r>
      <w:r>
        <w:t xml:space="preserve"> </w:t>
      </w:r>
      <w:r w:rsidRPr="00D6576C">
        <w:t>the</w:t>
      </w:r>
      <w:r>
        <w:t xml:space="preserve"> </w:t>
      </w:r>
      <w:r w:rsidRPr="00D6576C">
        <w:t>richness</w:t>
      </w:r>
      <w:r>
        <w:t xml:space="preserve"> </w:t>
      </w:r>
      <w:r w:rsidRPr="00D6576C">
        <w:t>of</w:t>
      </w:r>
      <w:r>
        <w:t xml:space="preserve"> </w:t>
      </w:r>
      <w:r w:rsidRPr="00D6576C">
        <w:t>its</w:t>
      </w:r>
      <w:r>
        <w:t xml:space="preserve"> </w:t>
      </w:r>
      <w:r w:rsidRPr="00D6576C">
        <w:t>past?</w:t>
      </w:r>
      <w:r w:rsidRPr="00D6576C">
        <w:rPr>
          <w:rStyle w:val="FootnoteReference"/>
        </w:rPr>
        <w:footnoteReference w:id="5"/>
      </w:r>
      <w:r>
        <w:t xml:space="preserve"> </w:t>
      </w:r>
      <w:r w:rsidRPr="00D6576C">
        <w:t>Time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obvious</w:t>
      </w:r>
      <w:r>
        <w:t xml:space="preserve"> </w:t>
      </w:r>
      <w:r w:rsidRPr="00D6576C">
        <w:t>dimension,</w:t>
      </w:r>
      <w:r>
        <w:t xml:space="preserve"> </w:t>
      </w:r>
      <w:r w:rsidRPr="00D6576C">
        <w:t>but</w:t>
      </w:r>
      <w:r>
        <w:t xml:space="preserve"> </w:t>
      </w:r>
      <w:r w:rsidRPr="00D6576C">
        <w:t>what</w:t>
      </w:r>
      <w:r>
        <w:t xml:space="preserve"> </w:t>
      </w:r>
      <w:r w:rsidRPr="00D6576C">
        <w:t>else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included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static</w:t>
      </w:r>
      <w:r>
        <w:t xml:space="preserve"> </w:t>
      </w:r>
      <w:r w:rsidRPr="00D6576C">
        <w:t>display</w:t>
      </w:r>
      <w:r>
        <w:t xml:space="preserve"> </w:t>
      </w:r>
      <w:r w:rsidRPr="00D6576C">
        <w:t>that</w:t>
      </w:r>
      <w:r>
        <w:t xml:space="preserve"> </w:t>
      </w:r>
      <w:r w:rsidRPr="00D6576C">
        <w:t>might</w:t>
      </w:r>
      <w:r>
        <w:t xml:space="preserve"> </w:t>
      </w:r>
      <w:r w:rsidRPr="00D6576C">
        <w:t>reveal</w:t>
      </w:r>
      <w:r>
        <w:t xml:space="preserve"> </w:t>
      </w:r>
      <w:r w:rsidRPr="00D6576C">
        <w:t>a</w:t>
      </w:r>
      <w:r>
        <w:t xml:space="preserve"> </w:t>
      </w:r>
      <w:r w:rsidRPr="00D6576C">
        <w:t>story</w:t>
      </w:r>
      <w:r>
        <w:t xml:space="preserve"> </w:t>
      </w:r>
      <w:r w:rsidRPr="00D6576C">
        <w:t>previously</w:t>
      </w:r>
      <w:r>
        <w:t xml:space="preserve"> </w:t>
      </w:r>
      <w:r w:rsidRPr="00D6576C">
        <w:t>hidden?</w:t>
      </w:r>
      <w:r>
        <w:t xml:space="preserve"> </w:t>
      </w:r>
      <w:r w:rsidRPr="00D6576C">
        <w:t>What</w:t>
      </w:r>
      <w:r>
        <w:t xml:space="preserve"> </w:t>
      </w:r>
      <w:r w:rsidRPr="00D6576C">
        <w:t>kinds</w:t>
      </w:r>
      <w:r>
        <w:t xml:space="preserve"> </w:t>
      </w:r>
      <w:r w:rsidRPr="00D6576C">
        <w:t>of</w:t>
      </w:r>
      <w:r>
        <w:t xml:space="preserve"> </w:t>
      </w:r>
      <w:r w:rsidRPr="00D6576C">
        <w:t>dynamic</w:t>
      </w:r>
      <w:r>
        <w:t xml:space="preserve"> </w:t>
      </w:r>
      <w:r w:rsidRPr="00D6576C">
        <w:t>or</w:t>
      </w:r>
      <w:r>
        <w:t xml:space="preserve"> </w:t>
      </w:r>
      <w:r w:rsidRPr="00D6576C">
        <w:t>interactive</w:t>
      </w:r>
      <w:r>
        <w:t xml:space="preserve"> </w:t>
      </w:r>
      <w:r w:rsidRPr="00D6576C">
        <w:t>displays</w:t>
      </w:r>
      <w:r>
        <w:t xml:space="preserve"> </w:t>
      </w:r>
      <w:r w:rsidRPr="00D6576C">
        <w:t>might</w:t>
      </w:r>
      <w:r>
        <w:t xml:space="preserve"> </w:t>
      </w:r>
      <w:r w:rsidRPr="00D6576C">
        <w:t>fascinate</w:t>
      </w:r>
      <w:r>
        <w:t xml:space="preserve"> </w:t>
      </w:r>
      <w:r w:rsidRPr="00D6576C">
        <w:t>and</w:t>
      </w:r>
      <w:r>
        <w:t xml:space="preserve"> </w:t>
      </w:r>
      <w:r w:rsidRPr="00D6576C">
        <w:t>intrigue</w:t>
      </w:r>
      <w:r>
        <w:t xml:space="preserve"> </w:t>
      </w:r>
      <w:r w:rsidRPr="00D6576C">
        <w:t>viewers?</w:t>
      </w:r>
    </w:p>
    <w:p w14:paraId="10F9A0C2" w14:textId="77777777" w:rsidR="00083FA9" w:rsidRPr="00D6576C" w:rsidRDefault="00083FA9" w:rsidP="00083FA9">
      <w:r w:rsidRPr="00D6576C">
        <w:t>An</w:t>
      </w:r>
      <w:r>
        <w:t xml:space="preserve"> </w:t>
      </w:r>
      <w:r w:rsidRPr="00D6576C">
        <w:t>annotated</w:t>
      </w:r>
      <w:r>
        <w:t xml:space="preserve"> </w:t>
      </w:r>
      <w:r w:rsidRPr="00D6576C">
        <w:t>visual</w:t>
      </w:r>
      <w:r>
        <w:t xml:space="preserve"> </w:t>
      </w:r>
      <w:r w:rsidRPr="00D6576C">
        <w:t>gallery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timeline</w:t>
      </w:r>
      <w:r>
        <w:t xml:space="preserve"> </w:t>
      </w:r>
      <w:r w:rsidRPr="00D6576C">
        <w:t>designs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found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Gallery.</w:t>
      </w:r>
      <w:r>
        <w:t xml:space="preserve"> </w:t>
      </w:r>
      <w:r w:rsidRPr="00D6576C">
        <w:t>The</w:t>
      </w:r>
      <w:r>
        <w:t xml:space="preserve"> </w:t>
      </w:r>
      <w:r w:rsidRPr="00D6576C">
        <w:t>topics</w:t>
      </w:r>
      <w:r>
        <w:t xml:space="preserve"> </w:t>
      </w:r>
      <w:r w:rsidRPr="00D6576C">
        <w:t>covered</w:t>
      </w:r>
      <w:r>
        <w:t xml:space="preserve"> </w:t>
      </w:r>
      <w:r w:rsidRPr="00D6576C">
        <w:t>include</w:t>
      </w:r>
      <w:r>
        <w:t xml:space="preserve"> </w:t>
      </w:r>
      <w:r w:rsidRPr="00D6576C">
        <w:t>early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histories,</w:t>
      </w:r>
      <w:r>
        <w:t xml:space="preserve"> </w:t>
      </w:r>
      <w:r w:rsidRPr="00D6576C">
        <w:t>encyclopedic</w:t>
      </w:r>
      <w:r>
        <w:t xml:space="preserve"> </w:t>
      </w:r>
      <w:r w:rsidRPr="00D6576C">
        <w:t>charts,</w:t>
      </w:r>
      <w:r>
        <w:t xml:space="preserve"> </w:t>
      </w:r>
      <w:r w:rsidRPr="00D6576C">
        <w:t>special</w:t>
      </w:r>
      <w:r>
        <w:t xml:space="preserve"> </w:t>
      </w:r>
      <w:r w:rsidRPr="00D6576C">
        <w:t>purpose</w:t>
      </w:r>
      <w:r>
        <w:t xml:space="preserve"> </w:t>
      </w:r>
      <w:r w:rsidRPr="00D6576C">
        <w:t>charts,</w:t>
      </w:r>
      <w:r>
        <w:t xml:space="preserve"> </w:t>
      </w:r>
      <w:r w:rsidRPr="00D6576C">
        <w:t>correlated</w:t>
      </w:r>
      <w:r>
        <w:t xml:space="preserve"> </w:t>
      </w:r>
      <w:r w:rsidRPr="00D6576C">
        <w:t>histories</w:t>
      </w:r>
      <w:r>
        <w:t xml:space="preserve"> </w:t>
      </w:r>
      <w:r w:rsidRPr="00D6576C">
        <w:t>showing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one</w:t>
      </w:r>
      <w:r>
        <w:t xml:space="preserve"> </w:t>
      </w:r>
      <w:r w:rsidRPr="00D6576C">
        <w:t>domain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context</w:t>
      </w:r>
      <w:r>
        <w:t xml:space="preserve"> </w:t>
      </w:r>
      <w:r w:rsidRPr="00D6576C">
        <w:t>of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areas,</w:t>
      </w:r>
      <w:r>
        <w:t xml:space="preserve"> </w:t>
      </w:r>
      <w:r w:rsidRPr="00D6576C">
        <w:t>non-linear</w:t>
      </w:r>
      <w:r>
        <w:t xml:space="preserve"> </w:t>
      </w:r>
      <w:r w:rsidRPr="00D6576C">
        <w:t>scales</w:t>
      </w:r>
      <w:r>
        <w:t xml:space="preserve"> </w:t>
      </w:r>
      <w:r w:rsidRPr="00D6576C">
        <w:t>for</w:t>
      </w:r>
      <w:r>
        <w:t xml:space="preserve"> </w:t>
      </w:r>
      <w:r w:rsidRPr="00D6576C">
        <w:t>time</w:t>
      </w:r>
      <w:r>
        <w:t xml:space="preserve"> </w:t>
      </w:r>
      <w:r w:rsidRPr="00D6576C">
        <w:t>and</w:t>
      </w:r>
      <w:r>
        <w:t xml:space="preserve"> </w:t>
      </w:r>
      <w:r w:rsidRPr="00D6576C">
        <w:t>space,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as</w:t>
      </w:r>
      <w:r>
        <w:t xml:space="preserve"> </w:t>
      </w:r>
      <w:r w:rsidRPr="00D6576C">
        <w:t>dynamic,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timelines.</w:t>
      </w:r>
      <w:r>
        <w:t xml:space="preserve"> </w:t>
      </w:r>
      <w:r w:rsidRPr="00D6576C">
        <w:t>Here</w:t>
      </w:r>
      <w:r>
        <w:t xml:space="preserve"> </w:t>
      </w:r>
      <w:r w:rsidRPr="00D6576C">
        <w:t>we</w:t>
      </w:r>
      <w:r>
        <w:t xml:space="preserve"> </w:t>
      </w:r>
      <w:r w:rsidRPr="00D6576C">
        <w:t>present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inventive</w:t>
      </w:r>
      <w:r>
        <w:t xml:space="preserve"> </w:t>
      </w:r>
      <w:r w:rsidRPr="00D6576C">
        <w:t>selections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scholarship.</w:t>
      </w:r>
    </w:p>
    <w:p w14:paraId="5398D9D0" w14:textId="77777777" w:rsidR="00083FA9" w:rsidRDefault="00083FA9" w:rsidP="00083FA9">
      <w:pPr>
        <w:ind w:firstLine="0"/>
        <w:rPr>
          <w:i/>
        </w:rPr>
      </w:pPr>
    </w:p>
    <w:p w14:paraId="29E8E844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The First Timelines, Reconsidered</w:t>
      </w:r>
    </w:p>
    <w:p w14:paraId="67233B2A" w14:textId="77777777" w:rsidR="00083FA9" w:rsidRPr="00D6576C" w:rsidRDefault="00083FA9" w:rsidP="00083FA9">
      <w:r w:rsidRPr="00D6576C">
        <w:t>Although</w:t>
      </w:r>
      <w:r>
        <w:t xml:space="preserve"> </w:t>
      </w:r>
      <w:r w:rsidRPr="00D6576C">
        <w:t>there</w:t>
      </w:r>
      <w:r>
        <w:t xml:space="preserve"> </w:t>
      </w:r>
      <w:r w:rsidRPr="00D6576C">
        <w:t>are</w:t>
      </w:r>
      <w:r>
        <w:t xml:space="preserve"> </w:t>
      </w:r>
      <w:r w:rsidRPr="00D6576C">
        <w:t>earlier</w:t>
      </w:r>
      <w:r>
        <w:t xml:space="preserve"> </w:t>
      </w:r>
      <w:r w:rsidRPr="00D6576C">
        <w:t>precursors,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timelines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design</w:t>
      </w:r>
      <w:r>
        <w:t xml:space="preserve">— </w:t>
      </w:r>
      <w:r w:rsidRPr="00D6576C">
        <w:t>featuring</w:t>
      </w:r>
      <w:r>
        <w:t xml:space="preserve"> </w:t>
      </w:r>
      <w:r w:rsidRPr="00D6576C">
        <w:t>a</w:t>
      </w:r>
      <w:r>
        <w:t xml:space="preserve"> </w:t>
      </w:r>
      <w:r w:rsidRPr="00D6576C">
        <w:t>horizontal,</w:t>
      </w:r>
      <w:r>
        <w:t xml:space="preserve"> </w:t>
      </w:r>
      <w:r w:rsidRPr="00D6576C">
        <w:t>linear</w:t>
      </w:r>
      <w:r>
        <w:t xml:space="preserve"> </w:t>
      </w:r>
      <w:r w:rsidRPr="00D6576C">
        <w:t>axis</w:t>
      </w:r>
      <w:r>
        <w:t xml:space="preserve"> </w:t>
      </w:r>
      <w:r w:rsidRPr="00D6576C">
        <w:t>for</w:t>
      </w:r>
      <w:r>
        <w:t xml:space="preserve"> </w:t>
      </w:r>
      <w:r w:rsidRPr="00D6576C">
        <w:t>time,</w:t>
      </w:r>
      <w:r>
        <w:t xml:space="preserve"> </w:t>
      </w:r>
      <w:r w:rsidRPr="00D6576C">
        <w:t>and</w:t>
      </w:r>
      <w:r>
        <w:t xml:space="preserve"> </w:t>
      </w:r>
      <w:r w:rsidRPr="00D6576C">
        <w:t>vertical</w:t>
      </w:r>
      <w:r>
        <w:t xml:space="preserve"> </w:t>
      </w:r>
      <w:r w:rsidRPr="00D6576C">
        <w:t>positions</w:t>
      </w:r>
      <w:r>
        <w:t xml:space="preserve"> </w:t>
      </w:r>
      <w:r w:rsidRPr="00D6576C">
        <w:t>for</w:t>
      </w:r>
      <w:r>
        <w:t xml:space="preserve"> </w:t>
      </w:r>
      <w:r w:rsidRPr="00D6576C">
        <w:t>place,</w:t>
      </w:r>
      <w:r>
        <w:t xml:space="preserve"> </w:t>
      </w:r>
      <w:r w:rsidRPr="00D6576C">
        <w:t>theme,</w:t>
      </w:r>
      <w:r>
        <w:t xml:space="preserve"> </w:t>
      </w:r>
      <w:r w:rsidRPr="00D6576C">
        <w:t>or</w:t>
      </w:r>
      <w:r>
        <w:t xml:space="preserve"> </w:t>
      </w:r>
      <w:r w:rsidRPr="00D6576C">
        <w:t>category</w:t>
      </w:r>
      <w:r>
        <w:t xml:space="preserve"> </w:t>
      </w:r>
      <w:r w:rsidRPr="00D6576C">
        <w:t>of</w:t>
      </w:r>
      <w:r>
        <w:t xml:space="preserve"> </w:t>
      </w:r>
      <w:r w:rsidRPr="00D6576C">
        <w:t>events</w:t>
      </w:r>
      <w:r>
        <w:t>—</w:t>
      </w:r>
      <w:r w:rsidRPr="00D6576C">
        <w:t>were</w:t>
      </w:r>
      <w:r>
        <w:t xml:space="preserve"> </w:t>
      </w:r>
      <w:r w:rsidRPr="00D6576C">
        <w:t>produced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mid</w:t>
      </w:r>
      <w:r>
        <w:t xml:space="preserve"> </w:t>
      </w:r>
      <w:r w:rsidRPr="00D6576C">
        <w:t>1700s.</w:t>
      </w:r>
      <w:r>
        <w:t xml:space="preserve"> </w:t>
      </w:r>
      <w:r w:rsidRPr="00D6576C">
        <w:t>Most</w:t>
      </w:r>
      <w:r>
        <w:t xml:space="preserve"> </w:t>
      </w:r>
      <w:r w:rsidRPr="00D6576C">
        <w:t>notable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prototypes</w:t>
      </w:r>
      <w:r>
        <w:t xml:space="preserve"> </w:t>
      </w:r>
      <w:r w:rsidRPr="00D6576C">
        <w:t>were</w:t>
      </w:r>
      <w:r>
        <w:t xml:space="preserve"> </w:t>
      </w:r>
      <w:r w:rsidRPr="00D6576C">
        <w:t>Jacques</w:t>
      </w:r>
      <w:r>
        <w:t xml:space="preserve"> </w:t>
      </w:r>
      <w:proofErr w:type="spellStart"/>
      <w:r w:rsidRPr="00D6576C">
        <w:t>Barbeau-Doubourg’s</w:t>
      </w:r>
      <w:proofErr w:type="spellEnd"/>
      <w:r>
        <w:t xml:space="preserve"> </w:t>
      </w:r>
      <w:r w:rsidRPr="00D6576C">
        <w:t>1753</w:t>
      </w:r>
      <w:r>
        <w:t xml:space="preserve"> </w:t>
      </w:r>
      <w:r w:rsidRPr="00D6576C">
        <w:t>Carte</w:t>
      </w:r>
      <w:r>
        <w:t xml:space="preserve"> </w:t>
      </w:r>
      <w:proofErr w:type="spellStart"/>
      <w:r w:rsidRPr="00D6576C">
        <w:t>Chronologique</w:t>
      </w:r>
      <w:proofErr w:type="spellEnd"/>
      <w:r>
        <w:t xml:space="preserve"> </w:t>
      </w:r>
      <w:r w:rsidRPr="00D6576C">
        <w:t>and</w:t>
      </w:r>
      <w:r>
        <w:t xml:space="preserve"> </w:t>
      </w:r>
      <w:r w:rsidRPr="00D6576C">
        <w:t>Joseph</w:t>
      </w:r>
      <w:r>
        <w:t xml:space="preserve"> </w:t>
      </w:r>
      <w:r w:rsidRPr="00D6576C">
        <w:t>Priestley’s</w:t>
      </w:r>
      <w:r>
        <w:t xml:space="preserve"> </w:t>
      </w:r>
      <w:r w:rsidRPr="00D6576C">
        <w:t>1765</w:t>
      </w:r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Biography.</w:t>
      </w:r>
      <w:r>
        <w:t xml:space="preserve"> </w:t>
      </w:r>
      <w:r w:rsidRPr="00D6576C">
        <w:lastRenderedPageBreak/>
        <w:t>Priestley</w:t>
      </w:r>
      <w:r>
        <w:t xml:space="preserve"> </w:t>
      </w:r>
      <w:r w:rsidRPr="00D6576C">
        <w:t>first</w:t>
      </w:r>
      <w:r>
        <w:t xml:space="preserve"> </w:t>
      </w:r>
      <w:r w:rsidRPr="00D6576C">
        <w:t>published</w:t>
      </w:r>
      <w:r>
        <w:t xml:space="preserve"> </w:t>
      </w:r>
      <w:r w:rsidRPr="00D6576C">
        <w:t>a</w:t>
      </w:r>
      <w:r>
        <w:t xml:space="preserve"> </w:t>
      </w:r>
      <w:r w:rsidRPr="00D6576C">
        <w:t>small</w:t>
      </w:r>
      <w:r>
        <w:t xml:space="preserve"> </w:t>
      </w:r>
      <w:r w:rsidRPr="00D6576C">
        <w:t>“Specimen”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chart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proof-of-concept,</w:t>
      </w:r>
      <w:r>
        <w:t xml:space="preserve"> </w:t>
      </w:r>
      <w:r w:rsidRPr="00D6576C">
        <w:t>showing</w:t>
      </w:r>
      <w:r>
        <w:t xml:space="preserve"> </w:t>
      </w:r>
      <w:r w:rsidRPr="00D6576C">
        <w:t>the</w:t>
      </w:r>
      <w:r>
        <w:t xml:space="preserve"> </w:t>
      </w:r>
      <w:r w:rsidRPr="00D6576C">
        <w:t>lifespan</w:t>
      </w:r>
      <w:r>
        <w:t xml:space="preserve"> </w:t>
      </w:r>
      <w:r w:rsidRPr="00D6576C">
        <w:t>of</w:t>
      </w:r>
      <w:r>
        <w:t xml:space="preserve"> </w:t>
      </w:r>
      <w:r w:rsidRPr="00D6576C">
        <w:t>famous</w:t>
      </w:r>
      <w:r>
        <w:t xml:space="preserve"> </w:t>
      </w:r>
      <w:r w:rsidRPr="00D6576C">
        <w:t>men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years</w:t>
      </w:r>
      <w:r>
        <w:t xml:space="preserve"> </w:t>
      </w:r>
      <w:r w:rsidRPr="00D6576C">
        <w:t>600</w:t>
      </w:r>
      <w:r>
        <w:t xml:space="preserve"> </w:t>
      </w:r>
      <w:r w:rsidRPr="00D6576C"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0</w:t>
      </w:r>
      <w:r>
        <w:t xml:space="preserve"> </w:t>
      </w:r>
      <w:r w:rsidRPr="00D6576C">
        <w:t>AD,</w:t>
      </w:r>
      <w:r>
        <w:t xml:space="preserve"> </w:t>
      </w:r>
      <w:r w:rsidRPr="00D6576C">
        <w:t>classified</w:t>
      </w:r>
      <w:r>
        <w:t xml:space="preserve"> </w:t>
      </w:r>
      <w:r w:rsidRPr="00D6576C">
        <w:t>as</w:t>
      </w:r>
      <w:r>
        <w:t xml:space="preserve"> </w:t>
      </w:r>
      <w:r w:rsidRPr="00D6576C">
        <w:t>“statesmen”</w:t>
      </w:r>
      <w:r>
        <w:t xml:space="preserve"> </w:t>
      </w:r>
      <w:r w:rsidRPr="00D6576C">
        <w:t>(from</w:t>
      </w:r>
      <w:r>
        <w:t xml:space="preserve"> </w:t>
      </w:r>
      <w:r w:rsidRPr="00D6576C">
        <w:t>Solon</w:t>
      </w:r>
      <w:r>
        <w:t xml:space="preserve"> </w:t>
      </w:r>
      <w:r w:rsidRPr="00D6576C">
        <w:t>to</w:t>
      </w:r>
      <w:r>
        <w:t xml:space="preserve"> </w:t>
      </w:r>
      <w:r w:rsidRPr="00D6576C">
        <w:t>Augustus)</w:t>
      </w:r>
      <w:r>
        <w:t xml:space="preserve"> </w:t>
      </w:r>
      <w:r w:rsidRPr="00D6576C">
        <w:t>and</w:t>
      </w:r>
      <w:r>
        <w:t xml:space="preserve"> </w:t>
      </w:r>
      <w:r w:rsidRPr="00D6576C">
        <w:t>“men</w:t>
      </w:r>
      <w:r>
        <w:t xml:space="preserve"> </w:t>
      </w:r>
      <w:r w:rsidRPr="00D6576C">
        <w:t>of</w:t>
      </w:r>
      <w:r>
        <w:t xml:space="preserve"> </w:t>
      </w:r>
      <w:r w:rsidRPr="00D6576C">
        <w:t>learning”</w:t>
      </w:r>
      <w:r>
        <w:t xml:space="preserve"> </w:t>
      </w:r>
      <w:r w:rsidRPr="00D6576C">
        <w:t>(from</w:t>
      </w:r>
      <w:r>
        <w:t xml:space="preserve"> </w:t>
      </w:r>
      <w:r w:rsidRPr="00D6576C">
        <w:t>Thales</w:t>
      </w:r>
      <w:r>
        <w:t xml:space="preserve"> </w:t>
      </w:r>
      <w:r w:rsidRPr="00D6576C">
        <w:t>to</w:t>
      </w:r>
      <w:r>
        <w:t xml:space="preserve"> </w:t>
      </w:r>
      <w:r w:rsidRPr="00D6576C">
        <w:t>Ovid).</w:t>
      </w:r>
      <w:r>
        <w:t xml:space="preserve"> </w:t>
      </w:r>
      <w:r w:rsidRPr="00D6576C">
        <w:t>Later</w:t>
      </w:r>
      <w:r>
        <w:t xml:space="preserve"> </w:t>
      </w:r>
      <w:r w:rsidRPr="00D6576C">
        <w:t>that</w:t>
      </w:r>
      <w:r>
        <w:t xml:space="preserve"> </w:t>
      </w:r>
      <w:r w:rsidRPr="00D6576C">
        <w:t>year,</w:t>
      </w:r>
      <w:r>
        <w:t xml:space="preserve"> in 1765, </w:t>
      </w:r>
      <w:r w:rsidRPr="00D6576C">
        <w:t>Priestly</w:t>
      </w:r>
      <w:r>
        <w:t xml:space="preserve"> </w:t>
      </w:r>
      <w:r w:rsidRPr="00D6576C">
        <w:t>published</w:t>
      </w:r>
      <w:r>
        <w:t xml:space="preserve"> </w:t>
      </w:r>
      <w:r w:rsidRPr="00D6576C">
        <w:t>a</w:t>
      </w:r>
      <w:r>
        <w:t xml:space="preserve"> </w:t>
      </w:r>
      <w:r w:rsidRPr="00D6576C">
        <w:t>detailed</w:t>
      </w:r>
      <w:r>
        <w:t xml:space="preserve"> version </w:t>
      </w:r>
      <w:r w:rsidRPr="00D6576C">
        <w:t>that</w:t>
      </w:r>
      <w:r>
        <w:t xml:space="preserve"> </w:t>
      </w:r>
      <w:r w:rsidRPr="00D6576C">
        <w:t>quickly</w:t>
      </w:r>
      <w:r>
        <w:t xml:space="preserve"> </w:t>
      </w:r>
      <w:r w:rsidRPr="00D6576C">
        <w:t>became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popular</w:t>
      </w:r>
      <w:r>
        <w:t xml:space="preserve"> </w:t>
      </w:r>
      <w:r w:rsidRPr="00D6576C">
        <w:t>and</w:t>
      </w:r>
      <w:r>
        <w:t xml:space="preserve"> </w:t>
      </w:r>
      <w:r w:rsidRPr="00D6576C">
        <w:t>influential</w:t>
      </w:r>
      <w:r>
        <w:t xml:space="preserve"> </w:t>
      </w:r>
      <w:r w:rsidRPr="00D6576C">
        <w:t>timeline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century.</w:t>
      </w:r>
      <w:r>
        <w:t xml:space="preserve"> </w:t>
      </w:r>
      <w:r w:rsidRPr="00D6576C">
        <w:t>The</w:t>
      </w:r>
      <w:r>
        <w:t xml:space="preserve"> </w:t>
      </w:r>
      <w:r w:rsidRPr="00D6576C">
        <w:t>full</w:t>
      </w:r>
      <w:r>
        <w:t xml:space="preserve"> </w:t>
      </w:r>
      <w:r w:rsidRPr="00D6576C">
        <w:t>graphic</w:t>
      </w:r>
      <w:r>
        <w:t xml:space="preserve"> </w:t>
      </w:r>
      <w:r w:rsidRPr="00D6576C">
        <w:t>details</w:t>
      </w:r>
      <w:r>
        <w:t xml:space="preserve"> </w:t>
      </w:r>
      <w:r w:rsidRPr="00D6576C">
        <w:t>the</w:t>
      </w:r>
      <w:r>
        <w:t xml:space="preserve"> </w:t>
      </w:r>
      <w:r w:rsidRPr="00D6576C">
        <w:t>lifespans</w:t>
      </w:r>
      <w:r>
        <w:t xml:space="preserve"> </w:t>
      </w:r>
      <w:r w:rsidRPr="00D6576C">
        <w:t>of</w:t>
      </w:r>
      <w:r>
        <w:t xml:space="preserve"> </w:t>
      </w:r>
      <w:r w:rsidRPr="00D6576C">
        <w:t>more</w:t>
      </w:r>
      <w:r>
        <w:t xml:space="preserve"> </w:t>
      </w:r>
      <w:r w:rsidRPr="00D6576C">
        <w:t>than</w:t>
      </w:r>
      <w:r>
        <w:t xml:space="preserve"> </w:t>
      </w:r>
      <w:r w:rsidRPr="00D6576C">
        <w:t>2,000</w:t>
      </w:r>
      <w:r>
        <w:t xml:space="preserve"> </w:t>
      </w:r>
      <w:r w:rsidRPr="00D6576C">
        <w:t>people</w:t>
      </w:r>
      <w:r>
        <w:t xml:space="preserve"> </w:t>
      </w:r>
      <w:r w:rsidRPr="00D6576C">
        <w:t>from</w:t>
      </w:r>
      <w:r>
        <w:t xml:space="preserve"> </w:t>
      </w:r>
      <w:r w:rsidRPr="00D6576C">
        <w:t>1200</w:t>
      </w:r>
      <w:r>
        <w:t xml:space="preserve"> </w:t>
      </w:r>
      <w:r w:rsidRPr="00D6576C"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1750</w:t>
      </w:r>
      <w:r>
        <w:t xml:space="preserve"> </w:t>
      </w:r>
      <w:r w:rsidRPr="00D6576C">
        <w:t>AD,</w:t>
      </w:r>
      <w:r>
        <w:t xml:space="preserve"> </w:t>
      </w:r>
      <w:r w:rsidRPr="00D6576C">
        <w:t>classified</w:t>
      </w:r>
      <w:r>
        <w:t xml:space="preserve"> </w:t>
      </w:r>
      <w:r w:rsidRPr="00D6576C">
        <w:t>by</w:t>
      </w:r>
      <w:r>
        <w:t xml:space="preserve"> </w:t>
      </w:r>
      <w:r w:rsidRPr="00D6576C">
        <w:t>their</w:t>
      </w:r>
      <w:r>
        <w:t xml:space="preserve"> </w:t>
      </w:r>
      <w:r w:rsidRPr="00D6576C">
        <w:t>areas</w:t>
      </w:r>
      <w:r>
        <w:t xml:space="preserve"> </w:t>
      </w:r>
      <w:r w:rsidRPr="00D6576C">
        <w:t>of</w:t>
      </w:r>
      <w:r>
        <w:t xml:space="preserve"> </w:t>
      </w:r>
      <w:r w:rsidRPr="00D6576C">
        <w:t>achievement</w:t>
      </w:r>
      <w:r>
        <w:t xml:space="preserve"> </w:t>
      </w:r>
      <w:r w:rsidRPr="00D6576C">
        <w:t>(statesmen</w:t>
      </w:r>
      <w:r>
        <w:t xml:space="preserve"> </w:t>
      </w:r>
      <w:r w:rsidRPr="00D6576C">
        <w:t>&amp;</w:t>
      </w:r>
      <w:r>
        <w:t xml:space="preserve"> </w:t>
      </w:r>
      <w:r w:rsidRPr="00D6576C">
        <w:t>warriors,</w:t>
      </w:r>
      <w:r>
        <w:t xml:space="preserve"> </w:t>
      </w:r>
      <w:r w:rsidRPr="00D6576C">
        <w:t>mathematicians</w:t>
      </w:r>
      <w:r>
        <w:t xml:space="preserve"> </w:t>
      </w:r>
      <w:r w:rsidRPr="00D6576C">
        <w:t>&amp;</w:t>
      </w:r>
      <w:r>
        <w:t xml:space="preserve"> </w:t>
      </w:r>
      <w:r w:rsidRPr="00D6576C">
        <w:t>physicians,</w:t>
      </w:r>
      <w:r>
        <w:t xml:space="preserve"> </w:t>
      </w:r>
      <w:r w:rsidRPr="00D6576C">
        <w:t>artists</w:t>
      </w:r>
      <w:r>
        <w:t xml:space="preserve"> </w:t>
      </w:r>
      <w:r w:rsidRPr="00D6576C">
        <w:t>&amp;</w:t>
      </w:r>
      <w:r>
        <w:t xml:space="preserve"> </w:t>
      </w:r>
      <w:r w:rsidRPr="00D6576C">
        <w:t>poets,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on).</w:t>
      </w:r>
      <w:r>
        <w:t xml:space="preserve"> </w:t>
      </w:r>
      <w:proofErr w:type="spellStart"/>
      <w:r w:rsidRPr="00D6576C">
        <w:t>Priestly’s</w:t>
      </w:r>
      <w:proofErr w:type="spellEnd"/>
      <w:r>
        <w:t xml:space="preserve"> </w:t>
      </w:r>
      <w:r w:rsidRPr="00D6576C">
        <w:t>timeline</w:t>
      </w:r>
      <w:r>
        <w:t xml:space="preserve"> </w:t>
      </w:r>
      <w:r w:rsidRPr="00D6576C">
        <w:t>charts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seen</w:t>
      </w:r>
      <w:r>
        <w:t xml:space="preserve"> </w:t>
      </w:r>
      <w:r w:rsidRPr="00D6576C">
        <w:t>on</w:t>
      </w:r>
      <w:r>
        <w:t xml:space="preserve"> </w:t>
      </w:r>
      <w:r w:rsidRPr="00D6576C">
        <w:t>our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Gallery,</w:t>
      </w:r>
      <w:r>
        <w:t xml:space="preserve"> </w:t>
      </w:r>
      <w:r w:rsidRPr="00D6576C">
        <w:t>and</w:t>
      </w:r>
      <w:r>
        <w:t xml:space="preserve"> </w:t>
      </w:r>
      <w:r w:rsidRPr="00D6576C">
        <w:t>we</w:t>
      </w:r>
      <w:r>
        <w:t xml:space="preserve"> </w:t>
      </w:r>
      <w:r w:rsidRPr="00D6576C">
        <w:t>don’t</w:t>
      </w:r>
      <w:r>
        <w:t xml:space="preserve"> </w:t>
      </w:r>
      <w:r w:rsidRPr="00D6576C">
        <w:t>reproduce</w:t>
      </w:r>
      <w:r>
        <w:t xml:space="preserve"> </w:t>
      </w:r>
      <w:r w:rsidRPr="00D6576C">
        <w:t>them</w:t>
      </w:r>
      <w:r>
        <w:t xml:space="preserve"> </w:t>
      </w:r>
      <w:r w:rsidRPr="00D6576C">
        <w:t>here.</w:t>
      </w:r>
      <w:r>
        <w:t xml:space="preserve"> </w:t>
      </w:r>
      <w:r w:rsidRPr="00D6576C">
        <w:t>Instead</w:t>
      </w:r>
      <w:r>
        <w:t xml:space="preserve"> </w:t>
      </w:r>
      <w:r w:rsidRPr="00D6576C">
        <w:t>we</w:t>
      </w:r>
      <w:r>
        <w:t xml:space="preserve"> </w:t>
      </w:r>
      <w:r w:rsidRPr="00D6576C">
        <w:t>show</w:t>
      </w:r>
      <w:r>
        <w:t xml:space="preserve"> </w:t>
      </w:r>
      <w:r w:rsidRPr="00D6576C">
        <w:t>(see</w:t>
      </w:r>
      <w:r>
        <w:t xml:space="preserve"> </w:t>
      </w:r>
      <w:r w:rsidRPr="00D6576C">
        <w:t>Figure</w:t>
      </w:r>
      <w:r>
        <w:t xml:space="preserve"> 10.</w:t>
      </w:r>
      <w:r w:rsidRPr="00D6576C">
        <w:t>5)</w:t>
      </w:r>
      <w:r>
        <w:t xml:space="preserve"> </w:t>
      </w:r>
      <w:r w:rsidRPr="00D6576C">
        <w:t>a</w:t>
      </w:r>
      <w:r>
        <w:t xml:space="preserve"> </w:t>
      </w:r>
      <w:r w:rsidRPr="00D6576C">
        <w:t>re-design,</w:t>
      </w:r>
      <w:r>
        <w:t xml:space="preserve"> </w:t>
      </w:r>
      <w:r w:rsidRPr="00D6576C">
        <w:t>in</w:t>
      </w:r>
      <w:r>
        <w:t xml:space="preserve"> </w:t>
      </w:r>
      <w:r w:rsidRPr="00D6576C">
        <w:t>his</w:t>
      </w:r>
      <w:r>
        <w:t xml:space="preserve"> </w:t>
      </w:r>
      <w:r w:rsidRPr="00D6576C">
        <w:t>style,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lifespans</w:t>
      </w:r>
      <w:r>
        <w:t xml:space="preserve"> </w:t>
      </w:r>
      <w:r w:rsidRPr="00D6576C">
        <w:t>of</w:t>
      </w:r>
      <w:r>
        <w:t xml:space="preserve"> </w:t>
      </w:r>
      <w:r w:rsidRPr="00D6576C">
        <w:t>79</w:t>
      </w:r>
      <w:r>
        <w:t xml:space="preserve"> </w:t>
      </w:r>
      <w:r w:rsidRPr="00D6576C">
        <w:t>authors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who</w:t>
      </w:r>
      <w:r>
        <w:t xml:space="preserve"> </w:t>
      </w:r>
      <w:r w:rsidRPr="00D6576C">
        <w:t>were</w:t>
      </w:r>
      <w:r>
        <w:t xml:space="preserve"> </w:t>
      </w:r>
      <w:r w:rsidRPr="00D6576C">
        <w:t>born</w:t>
      </w:r>
      <w:r>
        <w:t xml:space="preserve"> </w:t>
      </w:r>
      <w:r w:rsidRPr="00D6576C">
        <w:t>in</w:t>
      </w:r>
      <w:r>
        <w:t xml:space="preserve"> </w:t>
      </w:r>
      <w:r w:rsidRPr="00D6576C">
        <w:t>France</w:t>
      </w:r>
      <w:r>
        <w:t xml:space="preserve"> </w:t>
      </w:r>
      <w:r w:rsidRPr="00D6576C">
        <w:t>or</w:t>
      </w:r>
      <w:r>
        <w:t xml:space="preserve"> </w:t>
      </w:r>
      <w:r w:rsidRPr="00D6576C">
        <w:t>the</w:t>
      </w:r>
      <w:r>
        <w:t xml:space="preserve"> </w:t>
      </w:r>
      <w:r w:rsidRPr="00D6576C">
        <w:t>United</w:t>
      </w:r>
      <w:r>
        <w:t xml:space="preserve"> </w:t>
      </w:r>
      <w:r w:rsidRPr="00D6576C">
        <w:t>Kingdom</w:t>
      </w:r>
      <w:r>
        <w:t xml:space="preserve"> </w:t>
      </w:r>
      <w:r w:rsidRPr="00D6576C">
        <w:t>between</w:t>
      </w:r>
      <w:r>
        <w:t xml:space="preserve"> </w:t>
      </w:r>
      <w:r w:rsidRPr="00D6576C">
        <w:t>1500</w:t>
      </w:r>
      <w:r>
        <w:t xml:space="preserve"> </w:t>
      </w:r>
      <w:r w:rsidRPr="00D6576C">
        <w:t>and</w:t>
      </w:r>
      <w:r>
        <w:t xml:space="preserve"> </w:t>
      </w:r>
      <w:r w:rsidRPr="00D6576C">
        <w:t>2000.</w:t>
      </w:r>
      <w:r>
        <w:t xml:space="preserve"> </w:t>
      </w:r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called</w:t>
      </w:r>
      <w:r>
        <w:t xml:space="preserve"> </w:t>
      </w:r>
      <w:r w:rsidRPr="00D6576C">
        <w:t>Priestley’s</w:t>
      </w:r>
      <w:r>
        <w:t xml:space="preserve"> </w:t>
      </w:r>
      <w:r w:rsidRPr="00D6576C">
        <w:t>charts</w:t>
      </w:r>
      <w:r>
        <w:t xml:space="preserve"> “masterpieces of visual economy</w:t>
      </w:r>
      <w:r w:rsidRPr="00D6576C">
        <w:t>”</w:t>
      </w:r>
      <w:r>
        <w:t xml:space="preserve"> (117). </w:t>
      </w:r>
      <w:r w:rsidRPr="00D6576C">
        <w:t>Indeed,</w:t>
      </w:r>
      <w:r>
        <w:t xml:space="preserve"> </w:t>
      </w:r>
      <w:r w:rsidRPr="00D6576C">
        <w:t>they</w:t>
      </w:r>
      <w:r>
        <w:t xml:space="preserve"> </w:t>
      </w:r>
      <w:r w:rsidRPr="00D6576C">
        <w:t>were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time.</w:t>
      </w:r>
      <w:r>
        <w:t xml:space="preserve"> </w:t>
      </w:r>
      <w:r w:rsidRPr="00D6576C">
        <w:t>However,</w:t>
      </w:r>
      <w:r>
        <w:t xml:space="preserve"> </w:t>
      </w:r>
      <w:r w:rsidRPr="00D6576C">
        <w:t>in</w:t>
      </w:r>
      <w:r>
        <w:t xml:space="preserve"> </w:t>
      </w:r>
      <w:r w:rsidRPr="00D6576C">
        <w:t>his</w:t>
      </w:r>
      <w:r>
        <w:t xml:space="preserve"> </w:t>
      </w:r>
      <w:r w:rsidRPr="00D6576C">
        <w:t>charts,</w:t>
      </w:r>
      <w:r>
        <w:t xml:space="preserve"> </w:t>
      </w:r>
      <w:r w:rsidRPr="00D6576C">
        <w:t>the</w:t>
      </w:r>
      <w:r>
        <w:t xml:space="preserve"> </w:t>
      </w:r>
      <w:r w:rsidRPr="00D6576C">
        <w:t>famous</w:t>
      </w:r>
      <w:r>
        <w:t xml:space="preserve"> </w:t>
      </w:r>
      <w:r w:rsidRPr="00D6576C">
        <w:t>people</w:t>
      </w:r>
      <w:r>
        <w:t xml:space="preserve"> </w:t>
      </w:r>
      <w:r w:rsidRPr="00D6576C">
        <w:t>were</w:t>
      </w:r>
      <w:r>
        <w:t xml:space="preserve"> </w:t>
      </w:r>
      <w:r w:rsidRPr="00D6576C">
        <w:t>arranged</w:t>
      </w:r>
      <w:r>
        <w:t xml:space="preserve"> </w:t>
      </w:r>
      <w:r w:rsidRPr="00D6576C">
        <w:t>haphazardly</w:t>
      </w:r>
      <w:r>
        <w:t xml:space="preserve"> </w:t>
      </w:r>
      <w:r w:rsidRPr="00D6576C">
        <w:t>within</w:t>
      </w:r>
      <w:r>
        <w:t xml:space="preserve"> </w:t>
      </w:r>
      <w:r w:rsidRPr="00D6576C">
        <w:t>category</w:t>
      </w:r>
      <w:r>
        <w:t xml:space="preserve"> </w:t>
      </w:r>
      <w:r w:rsidRPr="00D6576C">
        <w:t>groups,</w:t>
      </w:r>
      <w:r>
        <w:t xml:space="preserve"> </w:t>
      </w:r>
      <w:r w:rsidRPr="00D6576C">
        <w:t>so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difficult</w:t>
      </w:r>
      <w:r>
        <w:t xml:space="preserve"> </w:t>
      </w:r>
      <w:r w:rsidRPr="00D6576C">
        <w:t>to</w:t>
      </w:r>
      <w:r>
        <w:t xml:space="preserve"> </w:t>
      </w:r>
      <w:r w:rsidRPr="00D6576C">
        <w:t>find</w:t>
      </w:r>
      <w:r>
        <w:t xml:space="preserve"> </w:t>
      </w:r>
      <w:r w:rsidRPr="00D6576C">
        <w:t>specific</w:t>
      </w:r>
      <w:r>
        <w:t xml:space="preserve"> </w:t>
      </w:r>
      <w:r w:rsidRPr="00D6576C">
        <w:t>individuals,</w:t>
      </w:r>
      <w:r>
        <w:t xml:space="preserve"> </w:t>
      </w:r>
      <w:r w:rsidRPr="00D6576C">
        <w:t>and</w:t>
      </w:r>
      <w:r>
        <w:t xml:space="preserve"> </w:t>
      </w:r>
      <w:r w:rsidRPr="00D6576C">
        <w:t>nearly</w:t>
      </w:r>
      <w:r>
        <w:t xml:space="preserve"> </w:t>
      </w:r>
      <w:r w:rsidRPr="00D6576C">
        <w:t>impossible</w:t>
      </w:r>
      <w:r>
        <w:t xml:space="preserve"> </w:t>
      </w:r>
      <w:r w:rsidRPr="00D6576C">
        <w:t>to</w:t>
      </w:r>
      <w:r>
        <w:t xml:space="preserve"> </w:t>
      </w:r>
      <w:r w:rsidRPr="00D6576C">
        <w:t>uncover</w:t>
      </w:r>
      <w:r>
        <w:t xml:space="preserve"> </w:t>
      </w:r>
      <w:r w:rsidRPr="00D6576C">
        <w:t>any</w:t>
      </w:r>
      <w:r>
        <w:t xml:space="preserve"> </w:t>
      </w:r>
      <w:r w:rsidRPr="00D6576C">
        <w:t>trends,</w:t>
      </w:r>
      <w:r>
        <w:t xml:space="preserve"> </w:t>
      </w:r>
      <w:r w:rsidRPr="00D6576C">
        <w:t>either</w:t>
      </w:r>
      <w:r>
        <w:t xml:space="preserve"> </w:t>
      </w:r>
      <w:r w:rsidRPr="00D6576C">
        <w:t>over</w:t>
      </w:r>
      <w:r>
        <w:t xml:space="preserve"> </w:t>
      </w:r>
      <w:r w:rsidRPr="00D6576C">
        <w:t>time</w:t>
      </w:r>
      <w:r>
        <w:t xml:space="preserve"> </w:t>
      </w:r>
      <w:r w:rsidRPr="00D6576C">
        <w:t>or</w:t>
      </w:r>
      <w:r>
        <w:t xml:space="preserve"> </w:t>
      </w:r>
      <w:r w:rsidRPr="00D6576C">
        <w:t>across</w:t>
      </w:r>
      <w:r>
        <w:t xml:space="preserve"> </w:t>
      </w:r>
      <w:r w:rsidRPr="00D6576C">
        <w:t>categories.</w:t>
      </w:r>
    </w:p>
    <w:p w14:paraId="4DA19884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version,</w:t>
      </w:r>
      <w:r>
        <w:t xml:space="preserve"> </w:t>
      </w:r>
      <w:r w:rsidRPr="00D6576C">
        <w:t>authors</w:t>
      </w:r>
      <w:r>
        <w:t xml:space="preserve"> </w:t>
      </w:r>
      <w:r w:rsidRPr="00D6576C">
        <w:t>are</w:t>
      </w:r>
      <w:r>
        <w:t xml:space="preserve"> </w:t>
      </w:r>
      <w:r w:rsidRPr="00D6576C">
        <w:t>sorted</w:t>
      </w:r>
      <w:r>
        <w:t xml:space="preserve"> </w:t>
      </w:r>
      <w:r w:rsidRPr="00D6576C">
        <w:t>by</w:t>
      </w:r>
      <w:r>
        <w:t xml:space="preserve"> </w:t>
      </w:r>
      <w:r w:rsidRPr="00D6576C">
        <w:t>birth</w:t>
      </w:r>
      <w:r>
        <w:t xml:space="preserve"> </w:t>
      </w:r>
      <w:r w:rsidRPr="00D6576C">
        <w:t>year</w:t>
      </w:r>
      <w:r>
        <w:t xml:space="preserve"> </w:t>
      </w:r>
      <w:r w:rsidRPr="00D6576C">
        <w:t>within</w:t>
      </w:r>
      <w:r>
        <w:t xml:space="preserve"> </w:t>
      </w:r>
      <w:r w:rsidRPr="00D6576C">
        <w:t>each</w:t>
      </w:r>
      <w:r>
        <w:t xml:space="preserve"> </w:t>
      </w:r>
      <w:r w:rsidRPr="00D6576C">
        <w:t>country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names</w:t>
      </w:r>
      <w:r>
        <w:t xml:space="preserve"> </w:t>
      </w:r>
      <w:r w:rsidRPr="00D6576C">
        <w:t>are</w:t>
      </w:r>
      <w:r>
        <w:t xml:space="preserve"> </w:t>
      </w:r>
      <w:r w:rsidRPr="00D6576C">
        <w:t>printed</w:t>
      </w:r>
      <w:r>
        <w:t xml:space="preserve"> </w:t>
      </w:r>
      <w:r w:rsidRPr="00D6576C">
        <w:t>alternately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year</w:t>
      </w:r>
      <w:r>
        <w:t xml:space="preserve"> </w:t>
      </w:r>
      <w:r w:rsidRPr="00D6576C">
        <w:t>of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death.</w:t>
      </w:r>
      <w:r>
        <w:t xml:space="preserve"> </w:t>
      </w:r>
      <w:r w:rsidRPr="009C3932">
        <w:t>Authors are sorted within country by year of birth and labeled alternately at birth and death years, allowing better lookup and visual comparison.</w:t>
      </w:r>
      <w:r>
        <w:rPr>
          <w:b/>
        </w:rPr>
        <w:t xml:space="preserve"> </w:t>
      </w:r>
      <w:r w:rsidRPr="00D6576C">
        <w:t>The</w:t>
      </w:r>
      <w:r>
        <w:t xml:space="preserve"> </w:t>
      </w:r>
      <w:r w:rsidRPr="00D6576C">
        <w:t>result,</w:t>
      </w:r>
      <w:r>
        <w:t xml:space="preserve"> </w:t>
      </w:r>
      <w:r w:rsidRPr="00D6576C">
        <w:t>which</w:t>
      </w:r>
      <w:r>
        <w:t xml:space="preserve"> </w:t>
      </w:r>
      <w:r w:rsidRPr="00D6576C">
        <w:t>resembles</w:t>
      </w:r>
      <w:r>
        <w:t xml:space="preserve"> </w:t>
      </w:r>
      <w:r w:rsidRPr="00D6576C">
        <w:t>a</w:t>
      </w:r>
      <w:r>
        <w:t xml:space="preserve"> </w:t>
      </w:r>
      <w:r w:rsidRPr="00D6576C">
        <w:t>cumulative</w:t>
      </w:r>
      <w:r>
        <w:t xml:space="preserve"> </w:t>
      </w:r>
      <w:r w:rsidRPr="00D6576C">
        <w:t>distribution</w:t>
      </w:r>
      <w:r>
        <w:t xml:space="preserve"> </w:t>
      </w:r>
      <w:r w:rsidRPr="00D6576C">
        <w:t>plot,</w:t>
      </w:r>
      <w:r>
        <w:t xml:space="preserve"> </w:t>
      </w:r>
      <w:r w:rsidRPr="00D6576C">
        <w:t>(a)</w:t>
      </w:r>
      <w:r>
        <w:t xml:space="preserve"> </w:t>
      </w:r>
      <w:r w:rsidRPr="00D6576C">
        <w:t>allows</w:t>
      </w:r>
      <w:r>
        <w:t xml:space="preserve"> </w:t>
      </w:r>
      <w:r w:rsidRPr="00D6576C">
        <w:t>easier</w:t>
      </w:r>
      <w:r>
        <w:t xml:space="preserve"> </w:t>
      </w:r>
      <w:r w:rsidRPr="00D6576C">
        <w:t>visual</w:t>
      </w:r>
      <w:r>
        <w:t xml:space="preserve"> </w:t>
      </w:r>
      <w:r w:rsidRPr="00D6576C">
        <w:t>lookup</w:t>
      </w:r>
      <w:r>
        <w:t xml:space="preserve"> </w:t>
      </w:r>
      <w:r w:rsidRPr="00D6576C">
        <w:t>of</w:t>
      </w:r>
      <w:r>
        <w:t xml:space="preserve"> </w:t>
      </w:r>
      <w:r w:rsidRPr="00D6576C">
        <w:t>names,</w:t>
      </w:r>
      <w:r>
        <w:t xml:space="preserve"> </w:t>
      </w:r>
      <w:r w:rsidRPr="00D6576C">
        <w:t>(b)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overall</w:t>
      </w:r>
      <w:r>
        <w:t xml:space="preserve"> </w:t>
      </w:r>
      <w:r w:rsidRPr="00D6576C">
        <w:t>“lifespan</w:t>
      </w:r>
      <w:r>
        <w:t xml:space="preserve"> </w:t>
      </w:r>
      <w:r w:rsidRPr="00D6576C">
        <w:t>envelope,”</w:t>
      </w:r>
      <w:r>
        <w:t xml:space="preserve"> </w:t>
      </w:r>
      <w:r w:rsidRPr="00D6576C">
        <w:t>and,</w:t>
      </w:r>
      <w:r>
        <w:t xml:space="preserve"> </w:t>
      </w:r>
      <w:r w:rsidRPr="00D6576C">
        <w:t>(c)</w:t>
      </w:r>
      <w:r>
        <w:t xml:space="preserve"> </w:t>
      </w:r>
      <w:r w:rsidRPr="00D6576C">
        <w:t>highlights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individuals</w:t>
      </w:r>
      <w:r>
        <w:t xml:space="preserve"> </w:t>
      </w:r>
      <w:r w:rsidRPr="00D6576C">
        <w:t>who</w:t>
      </w:r>
      <w:r>
        <w:t xml:space="preserve"> </w:t>
      </w:r>
      <w:r w:rsidRPr="00D6576C">
        <w:t>lived</w:t>
      </w:r>
      <w:r>
        <w:t xml:space="preserve"> </w:t>
      </w:r>
      <w:r w:rsidRPr="00D6576C">
        <w:t>conspicuously</w:t>
      </w:r>
      <w:r>
        <w:t xml:space="preserve"> </w:t>
      </w:r>
      <w:r w:rsidRPr="00D6576C">
        <w:t>longer</w:t>
      </w:r>
      <w:r>
        <w:t xml:space="preserve"> </w:t>
      </w:r>
      <w:r w:rsidRPr="00D6576C">
        <w:t>or</w:t>
      </w:r>
      <w:r>
        <w:t xml:space="preserve"> </w:t>
      </w:r>
      <w:r w:rsidRPr="00D6576C">
        <w:t>shorter</w:t>
      </w:r>
      <w:r>
        <w:t xml:space="preserve"> </w:t>
      </w:r>
      <w:r w:rsidRPr="00D6576C">
        <w:t>lives</w:t>
      </w:r>
      <w:r>
        <w:t xml:space="preserve"> </w:t>
      </w:r>
      <w:r w:rsidRPr="00D6576C">
        <w:t>(for</w:t>
      </w:r>
      <w:r>
        <w:t xml:space="preserve"> </w:t>
      </w:r>
      <w:r w:rsidRPr="00D6576C">
        <w:t>example,</w:t>
      </w:r>
      <w:r>
        <w:t xml:space="preserve"> </w:t>
      </w:r>
      <w:proofErr w:type="spellStart"/>
      <w:r w:rsidRPr="00D6576C">
        <w:t>Willam</w:t>
      </w:r>
      <w:proofErr w:type="spellEnd"/>
      <w:r>
        <w:t xml:space="preserve"> </w:t>
      </w:r>
      <w:r w:rsidRPr="00D6576C">
        <w:t>Jevons,</w:t>
      </w:r>
      <w:r>
        <w:t xml:space="preserve"> </w:t>
      </w:r>
      <w:r w:rsidRPr="00D6576C">
        <w:t>James</w:t>
      </w:r>
      <w:r>
        <w:t xml:space="preserve"> </w:t>
      </w:r>
      <w:r w:rsidRPr="00D6576C">
        <w:t>Maxwell,</w:t>
      </w:r>
      <w:r>
        <w:t xml:space="preserve"> </w:t>
      </w:r>
      <w:r w:rsidRPr="00D6576C">
        <w:t>John</w:t>
      </w:r>
      <w:r>
        <w:t xml:space="preserve"> </w:t>
      </w:r>
      <w:r w:rsidRPr="00D6576C">
        <w:t>Snow,</w:t>
      </w:r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Phillipe</w:t>
      </w:r>
      <w:proofErr w:type="spellEnd"/>
      <w:r>
        <w:t xml:space="preserve"> </w:t>
      </w:r>
      <w:proofErr w:type="spellStart"/>
      <w:r w:rsidRPr="00D6576C">
        <w:t>Buache</w:t>
      </w:r>
      <w:proofErr w:type="spellEnd"/>
      <w:r w:rsidRPr="00D6576C">
        <w:t>)</w:t>
      </w:r>
      <w:r>
        <w:t xml:space="preserve"> </w:t>
      </w:r>
      <w:r w:rsidRPr="00D6576C">
        <w:t>than</w:t>
      </w:r>
      <w:r>
        <w:t xml:space="preserve"> </w:t>
      </w:r>
      <w:r w:rsidRPr="00D6576C">
        <w:t>their</w:t>
      </w:r>
      <w:r>
        <w:t xml:space="preserve"> </w:t>
      </w:r>
      <w:r w:rsidRPr="00D6576C">
        <w:t>contemporaries.</w:t>
      </w:r>
      <w:r>
        <w:t xml:space="preserve"> </w:t>
      </w:r>
      <w:r w:rsidRPr="00D6576C">
        <w:t>Of</w:t>
      </w:r>
      <w:r>
        <w:t xml:space="preserve"> </w:t>
      </w:r>
      <w:r w:rsidRPr="00D6576C">
        <w:t>course,</w:t>
      </w:r>
      <w:r>
        <w:t xml:space="preserve"> </w:t>
      </w:r>
      <w:r w:rsidRPr="00D6576C">
        <w:t>to</w:t>
      </w:r>
      <w:r>
        <w:t xml:space="preserve"> </w:t>
      </w:r>
      <w:r w:rsidRPr="00D6576C">
        <w:t>display</w:t>
      </w:r>
      <w:r>
        <w:t xml:space="preserve"> </w:t>
      </w:r>
      <w:r w:rsidRPr="00D6576C">
        <w:t>lifespan</w:t>
      </w:r>
      <w:r>
        <w:t xml:space="preserve"> </w:t>
      </w:r>
      <w:r w:rsidRPr="00D6576C">
        <w:t>directly</w:t>
      </w:r>
      <w:r>
        <w:t xml:space="preserve"> </w:t>
      </w:r>
      <w:r w:rsidRPr="00D6576C">
        <w:t>requires</w:t>
      </w:r>
      <w:r>
        <w:t xml:space="preserve"> </w:t>
      </w:r>
      <w:r w:rsidRPr="00D6576C">
        <w:t>a</w:t>
      </w:r>
      <w:r>
        <w:t xml:space="preserve"> </w:t>
      </w:r>
      <w:r w:rsidRPr="00D6576C">
        <w:t>different</w:t>
      </w:r>
      <w:r>
        <w:t xml:space="preserve"> </w:t>
      </w:r>
      <w:r w:rsidRPr="00D6576C">
        <w:t>kind</w:t>
      </w:r>
      <w:r>
        <w:t xml:space="preserve"> </w:t>
      </w:r>
      <w:r w:rsidRPr="00D6576C">
        <w:t>of</w:t>
      </w:r>
      <w:r>
        <w:t xml:space="preserve"> </w:t>
      </w:r>
      <w:r w:rsidRPr="00D6576C">
        <w:t>plot,</w:t>
      </w:r>
      <w:r>
        <w:t xml:space="preserve"> </w:t>
      </w:r>
      <w:r w:rsidRPr="00D6576C">
        <w:t>but</w:t>
      </w:r>
      <w:r>
        <w:t xml:space="preserve"> </w:t>
      </w:r>
      <w:r w:rsidRPr="00D6576C">
        <w:t>one</w:t>
      </w:r>
      <w:r>
        <w:t xml:space="preserve"> </w:t>
      </w:r>
      <w:r w:rsidRPr="00D6576C">
        <w:t>that</w:t>
      </w:r>
      <w:r>
        <w:t xml:space="preserve"> </w:t>
      </w:r>
      <w:r w:rsidRPr="00D6576C">
        <w:t>would</w:t>
      </w:r>
      <w:r>
        <w:t xml:space="preserve"> </w:t>
      </w:r>
      <w:r w:rsidRPr="00D6576C">
        <w:t>not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even</w:t>
      </w:r>
      <w:r>
        <w:t xml:space="preserve"> </w:t>
      </w:r>
      <w:r w:rsidRPr="00D6576C">
        <w:t>thinkable</w:t>
      </w:r>
      <w:r>
        <w:t xml:space="preserve"> </w:t>
      </w:r>
      <w:r w:rsidRPr="00D6576C">
        <w:t>by</w:t>
      </w:r>
      <w:r>
        <w:t xml:space="preserve"> </w:t>
      </w:r>
      <w:r w:rsidRPr="00D6576C">
        <w:t>Priestley</w:t>
      </w:r>
      <w:r>
        <w:t xml:space="preserve"> </w:t>
      </w:r>
      <w:r w:rsidRPr="00D6576C">
        <w:t>in</w:t>
      </w:r>
      <w:r>
        <w:t xml:space="preserve"> </w:t>
      </w:r>
      <w:r w:rsidRPr="00D6576C">
        <w:t>1765.</w:t>
      </w:r>
      <w:r>
        <w:t xml:space="preserve"> </w:t>
      </w:r>
      <w:r w:rsidRPr="00D6576C">
        <w:t>We</w:t>
      </w:r>
      <w:r>
        <w:t xml:space="preserve"> </w:t>
      </w:r>
      <w:r w:rsidRPr="00D6576C">
        <w:t>return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question</w:t>
      </w:r>
      <w:r>
        <w:t xml:space="preserve"> </w:t>
      </w:r>
      <w:r w:rsidRPr="00D6576C">
        <w:t>later</w:t>
      </w:r>
      <w:r>
        <w:t xml:space="preserve"> </w:t>
      </w:r>
      <w:r w:rsidRPr="00D6576C">
        <w:t>on.</w:t>
      </w:r>
    </w:p>
    <w:p w14:paraId="4B64ED20" w14:textId="77777777" w:rsidR="00083FA9" w:rsidRDefault="00083FA9" w:rsidP="00083FA9"/>
    <w:p w14:paraId="79E9B10C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10.5—portrait]</w:t>
      </w:r>
    </w:p>
    <w:p w14:paraId="153A240E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10.5. </w:t>
      </w:r>
      <w:proofErr w:type="gramStart"/>
      <w:r w:rsidRPr="00ED1828">
        <w:rPr>
          <w:b/>
        </w:rPr>
        <w:t>A modern re-design of Priestley’s 1765 Chart of Biography, using information on authors in the Milestones database born in France or the United Kingdom.</w:t>
      </w:r>
      <w:proofErr w:type="gramEnd"/>
      <w:r w:rsidRPr="00ED1828">
        <w:rPr>
          <w:b/>
        </w:rPr>
        <w:t xml:space="preserve"> </w:t>
      </w:r>
    </w:p>
    <w:p w14:paraId="7285E8F3" w14:textId="77777777" w:rsidR="00083FA9" w:rsidRDefault="00083FA9" w:rsidP="00083FA9">
      <w:pPr>
        <w:ind w:firstLine="0"/>
        <w:rPr>
          <w:i/>
        </w:rPr>
      </w:pPr>
    </w:p>
    <w:p w14:paraId="1646B781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Universal Histories</w:t>
      </w:r>
    </w:p>
    <w:p w14:paraId="31FA81D7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addition</w:t>
      </w:r>
      <w:r>
        <w:t xml:space="preserve"> </w:t>
      </w:r>
      <w:r w:rsidRPr="00D6576C">
        <w:t>to</w:t>
      </w:r>
      <w:r>
        <w:t xml:space="preserve"> </w:t>
      </w:r>
      <w:r w:rsidRPr="00D6576C">
        <w:t>unrivalled</w:t>
      </w:r>
      <w:r>
        <w:t xml:space="preserve"> </w:t>
      </w:r>
      <w:r w:rsidRPr="00D6576C">
        <w:t>thematic</w:t>
      </w:r>
      <w:r>
        <w:t xml:space="preserve"> </w:t>
      </w:r>
      <w:r w:rsidRPr="00D6576C">
        <w:t>maps</w:t>
      </w:r>
      <w:r>
        <w:t xml:space="preserve"> </w:t>
      </w:r>
      <w:r w:rsidRPr="00D6576C">
        <w:t>and</w:t>
      </w:r>
      <w:r>
        <w:t xml:space="preserve"> </w:t>
      </w:r>
      <w:r w:rsidRPr="00D6576C">
        <w:t>statistical</w:t>
      </w:r>
      <w:r>
        <w:t xml:space="preserve"> </w:t>
      </w:r>
      <w:r w:rsidRPr="00D6576C">
        <w:t>diagrams,</w:t>
      </w:r>
      <w:r>
        <w:t xml:space="preserve"> </w:t>
      </w:r>
      <w:r w:rsidRPr="00D6576C">
        <w:t>the</w:t>
      </w:r>
      <w:r>
        <w:t xml:space="preserve"> </w:t>
      </w:r>
      <w:r w:rsidRPr="00D6576C">
        <w:t>Golden</w:t>
      </w:r>
      <w:r>
        <w:t xml:space="preserve"> </w:t>
      </w:r>
      <w:r w:rsidRPr="00D6576C">
        <w:t>Age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graphics</w:t>
      </w:r>
      <w:r>
        <w:t xml:space="preserve"> </w:t>
      </w:r>
      <w:r w:rsidRPr="00D6576C">
        <w:t>also</w:t>
      </w:r>
      <w:r>
        <w:t xml:space="preserve"> </w:t>
      </w:r>
      <w:r w:rsidRPr="00D6576C">
        <w:t>gave</w:t>
      </w:r>
      <w:r>
        <w:t xml:space="preserve"> </w:t>
      </w:r>
      <w:r w:rsidRPr="00D6576C">
        <w:t>rise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novel</w:t>
      </w:r>
      <w:r>
        <w:t xml:space="preserve"> </w:t>
      </w:r>
      <w:r w:rsidRPr="00D6576C">
        <w:t>attempts</w:t>
      </w:r>
      <w:r>
        <w:t xml:space="preserve"> </w:t>
      </w:r>
      <w:r w:rsidRPr="00D6576C">
        <w:t>to</w:t>
      </w:r>
      <w:r>
        <w:t xml:space="preserve"> </w:t>
      </w:r>
      <w:r w:rsidRPr="00D6576C">
        <w:t>visualize</w:t>
      </w:r>
      <w:r>
        <w:t xml:space="preserve"> </w:t>
      </w:r>
      <w:r w:rsidRPr="00D6576C">
        <w:t>history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comprehensive</w:t>
      </w:r>
      <w:r>
        <w:t xml:space="preserve"> </w:t>
      </w:r>
      <w:r w:rsidRPr="00D6576C">
        <w:t>manner,</w:t>
      </w:r>
      <w:r>
        <w:t xml:space="preserve"> </w:t>
      </w:r>
      <w:r w:rsidRPr="00D6576C">
        <w:t>combining</w:t>
      </w:r>
      <w:r>
        <w:t xml:space="preserve"> </w:t>
      </w:r>
      <w:r w:rsidRPr="00D6576C">
        <w:t>parallel,</w:t>
      </w:r>
      <w:r>
        <w:t xml:space="preserve"> </w:t>
      </w:r>
      <w:r w:rsidRPr="00D6576C">
        <w:t>intertwined</w:t>
      </w:r>
      <w:r>
        <w:t xml:space="preserve"> </w:t>
      </w:r>
      <w:r w:rsidRPr="00D6576C">
        <w:t>time-flows,</w:t>
      </w:r>
      <w:r>
        <w:t xml:space="preserve"> </w:t>
      </w:r>
      <w:r w:rsidRPr="00D6576C">
        <w:t>text,</w:t>
      </w:r>
      <w:r>
        <w:t xml:space="preserve"> </w:t>
      </w:r>
      <w:r w:rsidRPr="00D6576C">
        <w:t>illustrations,</w:t>
      </w:r>
      <w:r>
        <w:t xml:space="preserve"> </w:t>
      </w:r>
      <w:r w:rsidRPr="00D6576C">
        <w:t>maps,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</w:t>
      </w:r>
      <w:r>
        <w:t xml:space="preserve"> </w:t>
      </w:r>
      <w:r w:rsidRPr="00D6576C">
        <w:t>forms.</w:t>
      </w:r>
      <w:r>
        <w:t xml:space="preserve"> </w:t>
      </w:r>
      <w:r w:rsidRPr="00D6576C">
        <w:t>Among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impressive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series</w:t>
      </w:r>
      <w:r>
        <w:t xml:space="preserve"> </w:t>
      </w:r>
      <w:r w:rsidRPr="00D6576C">
        <w:t>of</w:t>
      </w:r>
      <w:r>
        <w:t xml:space="preserve"> </w:t>
      </w:r>
      <w:proofErr w:type="spellStart"/>
      <w:r w:rsidRPr="00D6576C">
        <w:t>Synchronological</w:t>
      </w:r>
      <w:proofErr w:type="spellEnd"/>
      <w:r>
        <w:t xml:space="preserve"> </w:t>
      </w:r>
      <w:r w:rsidRPr="00D6576C">
        <w:t>Charts</w:t>
      </w:r>
      <w:r>
        <w:t xml:space="preserve"> </w:t>
      </w:r>
      <w:r w:rsidRPr="00D6576C">
        <w:t>of</w:t>
      </w:r>
      <w:r>
        <w:t xml:space="preserve"> </w:t>
      </w:r>
      <w:r w:rsidRPr="00D6576C">
        <w:t>Universal</w:t>
      </w:r>
      <w:r>
        <w:t xml:space="preserve"> </w:t>
      </w:r>
      <w:r w:rsidRPr="00D6576C">
        <w:t>History</w:t>
      </w:r>
      <w:r>
        <w:t xml:space="preserve"> </w:t>
      </w:r>
      <w:r w:rsidRPr="00D6576C">
        <w:t>produced</w:t>
      </w:r>
      <w:r>
        <w:t xml:space="preserve"> </w:t>
      </w:r>
      <w:r w:rsidRPr="00D6576C">
        <w:t>by</w:t>
      </w:r>
      <w:r>
        <w:t xml:space="preserve"> </w:t>
      </w:r>
      <w:r w:rsidRPr="00D6576C">
        <w:t>Sebastian</w:t>
      </w:r>
      <w:r>
        <w:t xml:space="preserve"> </w:t>
      </w:r>
      <w:r w:rsidRPr="00D6576C">
        <w:t>Adams</w:t>
      </w:r>
      <w:r>
        <w:t xml:space="preserve"> </w:t>
      </w:r>
      <w:r w:rsidRPr="00D6576C">
        <w:t>between</w:t>
      </w:r>
      <w:r>
        <w:t xml:space="preserve"> </w:t>
      </w:r>
      <w:r w:rsidRPr="00D6576C">
        <w:t>1871</w:t>
      </w:r>
      <w:r>
        <w:t xml:space="preserve"> </w:t>
      </w:r>
      <w:r w:rsidRPr="00D6576C">
        <w:t>and</w:t>
      </w:r>
      <w:r>
        <w:t xml:space="preserve"> </w:t>
      </w:r>
      <w:r w:rsidRPr="00D6576C">
        <w:t>1885.</w:t>
      </w:r>
      <w:r>
        <w:t xml:space="preserve"> </w:t>
      </w:r>
      <w:r w:rsidRPr="00D6576C">
        <w:t>The</w:t>
      </w:r>
      <w:r>
        <w:t xml:space="preserve"> </w:t>
      </w:r>
      <w:r w:rsidRPr="00D6576C">
        <w:t>1881</w:t>
      </w:r>
      <w:r>
        <w:t xml:space="preserve"> </w:t>
      </w:r>
      <w:r w:rsidRPr="00D6576C">
        <w:t>version</w:t>
      </w:r>
      <w:r>
        <w:t xml:space="preserve"> </w:t>
      </w:r>
      <w:r w:rsidRPr="00D6576C">
        <w:t>is</w:t>
      </w:r>
      <w:r>
        <w:t xml:space="preserve"> </w:t>
      </w:r>
      <w:r w:rsidRPr="00D6576C">
        <w:t>23</w:t>
      </w:r>
      <w:r>
        <w:t xml:space="preserve"> </w:t>
      </w:r>
      <w:r w:rsidRPr="00D6576C">
        <w:t>feet</w:t>
      </w:r>
      <w:r>
        <w:t xml:space="preserve"> </w:t>
      </w:r>
      <w:r w:rsidRPr="00D6576C">
        <w:t>long</w:t>
      </w:r>
      <w:r>
        <w:t xml:space="preserve"> </w:t>
      </w:r>
      <w:r w:rsidRPr="00D6576C">
        <w:t>and</w:t>
      </w:r>
      <w:r>
        <w:t xml:space="preserve"> </w:t>
      </w:r>
      <w:r w:rsidRPr="00D6576C">
        <w:t>captures</w:t>
      </w:r>
      <w:r>
        <w:t xml:space="preserve"> </w:t>
      </w:r>
      <w:r w:rsidRPr="00D6576C">
        <w:t>5,885</w:t>
      </w:r>
      <w:r>
        <w:t xml:space="preserve"> </w:t>
      </w:r>
      <w:r w:rsidRPr="00D6576C">
        <w:t>years</w:t>
      </w:r>
      <w:r>
        <w:t xml:space="preserve"> </w:t>
      </w:r>
      <w:r w:rsidRPr="00D6576C">
        <w:t>of</w:t>
      </w:r>
      <w:r>
        <w:t xml:space="preserve"> </w:t>
      </w:r>
      <w:proofErr w:type="gramStart"/>
      <w:r w:rsidRPr="00D6576C">
        <w:t>history,</w:t>
      </w:r>
      <w:proofErr w:type="gramEnd"/>
      <w:r>
        <w:t xml:space="preserve"> </w:t>
      </w:r>
      <w:r w:rsidRPr="00D6576C">
        <w:t>from</w:t>
      </w:r>
      <w:r>
        <w:t xml:space="preserve"> </w:t>
      </w:r>
      <w:r w:rsidRPr="00D6576C">
        <w:t>4004</w:t>
      </w:r>
      <w:r>
        <w:t xml:space="preserve"> </w:t>
      </w:r>
      <w:r w:rsidRPr="00D6576C">
        <w:t>B.C.</w:t>
      </w:r>
      <w:r>
        <w:t xml:space="preserve"> </w:t>
      </w:r>
      <w:r w:rsidRPr="00D6576C">
        <w:t>to</w:t>
      </w:r>
      <w:r>
        <w:t xml:space="preserve"> </w:t>
      </w:r>
      <w:r w:rsidRPr="00D6576C">
        <w:t>1881</w:t>
      </w:r>
      <w:r>
        <w:t xml:space="preserve"> </w:t>
      </w:r>
      <w:r w:rsidRPr="00D6576C">
        <w:t>A.D.</w:t>
      </w:r>
      <w:r>
        <w:t xml:space="preserve"> </w:t>
      </w:r>
      <w:r w:rsidRPr="00D6576C">
        <w:t>Rosenberg</w:t>
      </w:r>
      <w:r>
        <w:t xml:space="preserve"> </w:t>
      </w:r>
      <w:r w:rsidRPr="00D6576C">
        <w:t>and</w:t>
      </w:r>
      <w:r>
        <w:t xml:space="preserve"> </w:t>
      </w:r>
      <w:r w:rsidRPr="00D6576C">
        <w:t>Grafton</w:t>
      </w:r>
      <w:r>
        <w:t xml:space="preserve"> </w:t>
      </w:r>
      <w:r w:rsidRPr="00D6576C">
        <w:t>call</w:t>
      </w:r>
      <w:r>
        <w:t xml:space="preserve"> </w:t>
      </w:r>
      <w:r w:rsidRPr="00D6576C">
        <w:t>it</w:t>
      </w:r>
      <w:r>
        <w:t xml:space="preserve"> </w:t>
      </w:r>
      <w:r w:rsidRPr="00D6576C">
        <w:t>“nineteenth-century</w:t>
      </w:r>
      <w:r>
        <w:t xml:space="preserve"> </w:t>
      </w:r>
      <w:r w:rsidRPr="00D6576C">
        <w:t>America’s</w:t>
      </w:r>
      <w:r>
        <w:t xml:space="preserve"> </w:t>
      </w:r>
      <w:r w:rsidRPr="00D6576C">
        <w:t>surpassing</w:t>
      </w:r>
      <w:r>
        <w:t xml:space="preserve"> </w:t>
      </w:r>
      <w:r w:rsidRPr="00D6576C">
        <w:t>achievement</w:t>
      </w:r>
      <w:r>
        <w:t xml:space="preserve"> </w:t>
      </w:r>
      <w:r w:rsidRPr="00D6576C">
        <w:t>in</w:t>
      </w:r>
      <w:r>
        <w:t xml:space="preserve"> complexity and synthetic power</w:t>
      </w:r>
      <w:r w:rsidRPr="00D6576C">
        <w:t>”</w:t>
      </w:r>
      <w:r>
        <w:t xml:space="preserve"> (172). </w:t>
      </w:r>
      <w:r w:rsidRPr="00D6576C">
        <w:t>Figure</w:t>
      </w:r>
      <w:r>
        <w:t xml:space="preserve"> 10.</w:t>
      </w:r>
      <w:r w:rsidRPr="00D6576C">
        <w:t>6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chart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top</w:t>
      </w:r>
      <w:r>
        <w:t xml:space="preserve"> </w:t>
      </w:r>
      <w:r w:rsidRPr="00D6576C">
        <w:t>(note</w:t>
      </w:r>
      <w:r>
        <w:t xml:space="preserve"> </w:t>
      </w:r>
      <w:r w:rsidRPr="00D6576C">
        <w:t>the</w:t>
      </w:r>
      <w:r>
        <w:t xml:space="preserve"> </w:t>
      </w:r>
      <w:r w:rsidRPr="00D6576C">
        <w:t>increasing</w:t>
      </w:r>
      <w:r>
        <w:t xml:space="preserve"> </w:t>
      </w:r>
      <w:r w:rsidRPr="00D6576C">
        <w:t>visual</w:t>
      </w:r>
      <w:r>
        <w:t xml:space="preserve"> </w:t>
      </w:r>
      <w:r w:rsidRPr="00D6576C">
        <w:t>density</w:t>
      </w:r>
      <w:r>
        <w:t xml:space="preserve"> </w:t>
      </w:r>
      <w:r w:rsidRPr="00D6576C">
        <w:t>towards</w:t>
      </w:r>
      <w:r>
        <w:t xml:space="preserve"> </w:t>
      </w:r>
      <w:r w:rsidRPr="00D6576C">
        <w:t>the</w:t>
      </w:r>
      <w:r>
        <w:t xml:space="preserve"> </w:t>
      </w:r>
      <w:r w:rsidRPr="00D6576C">
        <w:t>right)</w:t>
      </w:r>
      <w:r>
        <w:t xml:space="preserve"> </w:t>
      </w:r>
      <w:r w:rsidRPr="00D6576C">
        <w:t>and</w:t>
      </w:r>
      <w:r>
        <w:t xml:space="preserve"> </w:t>
      </w:r>
      <w:r w:rsidRPr="00D6576C">
        <w:t>a</w:t>
      </w:r>
      <w:r>
        <w:t xml:space="preserve"> </w:t>
      </w:r>
      <w:r w:rsidRPr="00D6576C">
        <w:t>small</w:t>
      </w:r>
      <w:r>
        <w:t xml:space="preserve"> </w:t>
      </w:r>
      <w:r w:rsidRPr="00D6576C">
        <w:t>portion</w:t>
      </w:r>
      <w:r>
        <w:t xml:space="preserve"> </w:t>
      </w:r>
      <w:r w:rsidRPr="00D6576C">
        <w:t>below</w:t>
      </w:r>
      <w:r>
        <w:t>.</w:t>
      </w:r>
      <w:r>
        <w:rPr>
          <w:rStyle w:val="FootnoteReference"/>
        </w:rPr>
        <w:footnoteReference w:id="6"/>
      </w:r>
      <w:r>
        <w:t xml:space="preserve"> </w:t>
      </w:r>
      <w:r w:rsidRPr="00D6576C">
        <w:t>Adams</w:t>
      </w:r>
      <w:r>
        <w:t xml:space="preserve"> </w:t>
      </w:r>
      <w:r w:rsidRPr="00D6576C">
        <w:t>used</w:t>
      </w:r>
      <w:r>
        <w:t xml:space="preserve"> </w:t>
      </w:r>
      <w:r w:rsidRPr="00D6576C">
        <w:t>a</w:t>
      </w:r>
      <w:r>
        <w:t xml:space="preserve"> </w:t>
      </w:r>
      <w:r w:rsidRPr="00D6576C">
        <w:t>linear</w:t>
      </w:r>
      <w:r>
        <w:t xml:space="preserve"> </w:t>
      </w:r>
      <w:r w:rsidRPr="00D6576C">
        <w:t>scale</w:t>
      </w:r>
      <w:r>
        <w:t xml:space="preserve"> </w:t>
      </w:r>
      <w:r w:rsidRPr="00D6576C">
        <w:t>for</w:t>
      </w:r>
      <w:r>
        <w:t xml:space="preserve"> </w:t>
      </w:r>
      <w:r w:rsidRPr="00D6576C">
        <w:t>time,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understandable</w:t>
      </w:r>
      <w:r>
        <w:t xml:space="preserve"> </w:t>
      </w:r>
      <w:r w:rsidRPr="00D6576C">
        <w:t>why</w:t>
      </w:r>
      <w:r>
        <w:t xml:space="preserve"> </w:t>
      </w:r>
      <w:r w:rsidRPr="00D6576C">
        <w:t>it</w:t>
      </w:r>
      <w:r>
        <w:t xml:space="preserve"> </w:t>
      </w:r>
      <w:r w:rsidRPr="00D6576C">
        <w:t>took</w:t>
      </w:r>
      <w:r>
        <w:t xml:space="preserve"> </w:t>
      </w:r>
      <w:r w:rsidRPr="00D6576C">
        <w:t>23</w:t>
      </w:r>
      <w:r>
        <w:t xml:space="preserve"> </w:t>
      </w:r>
      <w:r w:rsidRPr="00D6576C">
        <w:t>linear</w:t>
      </w:r>
      <w:r>
        <w:t xml:space="preserve"> </w:t>
      </w:r>
      <w:r w:rsidRPr="00D6576C">
        <w:t>feet</w:t>
      </w:r>
      <w:r>
        <w:t xml:space="preserve"> </w:t>
      </w:r>
      <w:r w:rsidRPr="00D6576C">
        <w:t>to</w:t>
      </w:r>
      <w:r>
        <w:t xml:space="preserve"> </w:t>
      </w:r>
      <w:r w:rsidRPr="00D6576C">
        <w:t>include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recorded</w:t>
      </w:r>
      <w:r>
        <w:t xml:space="preserve"> </w:t>
      </w:r>
      <w:r w:rsidRPr="00D6576C">
        <w:t>history.</w:t>
      </w:r>
    </w:p>
    <w:p w14:paraId="7253F4DC" w14:textId="77777777" w:rsidR="00083FA9" w:rsidRDefault="00083FA9" w:rsidP="00083FA9"/>
    <w:p w14:paraId="19E5A15F" w14:textId="77777777" w:rsidR="00083FA9" w:rsidRPr="00D6576C" w:rsidRDefault="00083FA9" w:rsidP="00083FA9">
      <w:r>
        <w:t xml:space="preserve">[Insert </w:t>
      </w:r>
      <w:r w:rsidRPr="00D6576C">
        <w:t>Figure</w:t>
      </w:r>
      <w:r>
        <w:t xml:space="preserve"> 10.</w:t>
      </w:r>
      <w:r w:rsidRPr="00D6576C">
        <w:t>6</w:t>
      </w:r>
      <w:r>
        <w:t>—</w:t>
      </w:r>
      <w:r w:rsidRPr="00D6576C">
        <w:t>portrait]</w:t>
      </w:r>
    </w:p>
    <w:p w14:paraId="196C8052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6.</w:t>
      </w:r>
      <w:r>
        <w:t xml:space="preserve"> </w:t>
      </w:r>
      <w:r w:rsidRPr="00D6576C">
        <w:t>Top:</w:t>
      </w:r>
      <w:r>
        <w:t xml:space="preserve"> </w:t>
      </w:r>
      <w:r w:rsidRPr="00D6576C">
        <w:t>the</w:t>
      </w:r>
      <w:r>
        <w:t xml:space="preserve"> </w:t>
      </w:r>
      <w:r w:rsidRPr="00D6576C">
        <w:t>entirety</w:t>
      </w:r>
      <w:r>
        <w:t xml:space="preserve"> </w:t>
      </w:r>
      <w:r w:rsidRPr="00D6576C">
        <w:t>of</w:t>
      </w:r>
      <w:r>
        <w:t xml:space="preserve"> </w:t>
      </w:r>
      <w:r w:rsidRPr="00D6576C">
        <w:t>Sebastian</w:t>
      </w:r>
      <w:r>
        <w:t xml:space="preserve"> </w:t>
      </w:r>
      <w:r w:rsidRPr="00D6576C">
        <w:t>Adams’</w:t>
      </w:r>
      <w:r>
        <w:t xml:space="preserve"> </w:t>
      </w:r>
      <w:proofErr w:type="spellStart"/>
      <w:r w:rsidRPr="00D6576C">
        <w:t>Synchronological</w:t>
      </w:r>
      <w:proofErr w:type="spellEnd"/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Universal</w:t>
      </w:r>
      <w:r>
        <w:t xml:space="preserve"> </w:t>
      </w:r>
      <w:r w:rsidRPr="00D6576C">
        <w:t>History,</w:t>
      </w:r>
      <w:r>
        <w:t xml:space="preserve"> </w:t>
      </w:r>
      <w:r w:rsidRPr="00D6576C">
        <w:t>1881.</w:t>
      </w:r>
      <w:r>
        <w:t xml:space="preserve"> </w:t>
      </w:r>
      <w:r w:rsidRPr="00D6576C">
        <w:t>Bottom:</w:t>
      </w:r>
      <w:r>
        <w:t xml:space="preserve"> </w:t>
      </w:r>
      <w:r w:rsidRPr="00D6576C">
        <w:t>an</w:t>
      </w:r>
      <w:r>
        <w:t xml:space="preserve"> </w:t>
      </w:r>
      <w:r w:rsidRPr="00D6576C">
        <w:t>excerpt</w:t>
      </w:r>
      <w:r>
        <w:t xml:space="preserve"> </w:t>
      </w:r>
      <w:r w:rsidRPr="00D6576C">
        <w:t>detailing</w:t>
      </w:r>
      <w:r>
        <w:t xml:space="preserve"> </w:t>
      </w:r>
      <w:r w:rsidRPr="00D6576C">
        <w:t>the</w:t>
      </w:r>
      <w:r>
        <w:t xml:space="preserve"> </w:t>
      </w:r>
      <w:r w:rsidRPr="00D6576C">
        <w:t>600–1100</w:t>
      </w:r>
      <w:r>
        <w:t xml:space="preserve"> </w:t>
      </w:r>
      <w:r w:rsidRPr="00D6576C">
        <w:t>AD</w:t>
      </w:r>
      <w:r>
        <w:t xml:space="preserve"> </w:t>
      </w:r>
      <w:r w:rsidRPr="00D6576C">
        <w:t>period.</w:t>
      </w:r>
      <w:r>
        <w:t xml:space="preserve"> </w:t>
      </w:r>
      <w:r w:rsidRPr="00D6576C">
        <w:t>Horizontal</w:t>
      </w:r>
      <w:r>
        <w:t xml:space="preserve"> </w:t>
      </w:r>
      <w:r w:rsidRPr="00D6576C">
        <w:t>bands</w:t>
      </w:r>
      <w:r>
        <w:t xml:space="preserve"> </w:t>
      </w:r>
      <w:r w:rsidRPr="00D6576C">
        <w:t>trace</w:t>
      </w:r>
      <w:r>
        <w:t xml:space="preserve"> </w:t>
      </w:r>
      <w:r w:rsidRPr="00D6576C">
        <w:lastRenderedPageBreak/>
        <w:t>developments</w:t>
      </w:r>
      <w:r>
        <w:t xml:space="preserve"> </w:t>
      </w:r>
      <w:r w:rsidRPr="00D6576C">
        <w:t>in</w:t>
      </w:r>
      <w:r>
        <w:t xml:space="preserve"> </w:t>
      </w:r>
      <w:r w:rsidRPr="00D6576C">
        <w:t>different</w:t>
      </w:r>
      <w:r>
        <w:t xml:space="preserve"> </w:t>
      </w:r>
      <w:r w:rsidRPr="00D6576C">
        <w:t>countries,</w:t>
      </w:r>
      <w:r>
        <w:t xml:space="preserve"> </w:t>
      </w:r>
      <w:r w:rsidRPr="00D6576C">
        <w:t>with</w:t>
      </w:r>
      <w:r>
        <w:t xml:space="preserve"> </w:t>
      </w:r>
      <w:r w:rsidRPr="00D6576C">
        <w:t>detailed</w:t>
      </w:r>
      <w:r>
        <w:t xml:space="preserve"> </w:t>
      </w:r>
      <w:r w:rsidRPr="00D6576C">
        <w:t>text</w:t>
      </w:r>
      <w:r>
        <w:t xml:space="preserve"> </w:t>
      </w:r>
      <w:r w:rsidRPr="00D6576C">
        <w:t>describing</w:t>
      </w:r>
      <w:r>
        <w:t xml:space="preserve"> </w:t>
      </w:r>
      <w:r w:rsidRPr="00D6576C">
        <w:t>significant</w:t>
      </w:r>
      <w:r>
        <w:t xml:space="preserve"> </w:t>
      </w:r>
      <w:r w:rsidRPr="00D6576C">
        <w:t>events,</w:t>
      </w:r>
      <w:r>
        <w:t xml:space="preserve"> </w:t>
      </w:r>
      <w:r w:rsidRPr="00D6576C">
        <w:t>and</w:t>
      </w:r>
      <w:r>
        <w:t xml:space="preserve"> </w:t>
      </w:r>
      <w:r w:rsidRPr="00D6576C">
        <w:t>break</w:t>
      </w:r>
      <w:r>
        <w:t xml:space="preserve"> </w:t>
      </w:r>
      <w:r w:rsidRPr="00D6576C">
        <w:t>up</w:t>
      </w:r>
      <w:r>
        <w:t xml:space="preserve"> </w:t>
      </w:r>
      <w:r w:rsidRPr="00D6576C">
        <w:t>or</w:t>
      </w:r>
      <w:r>
        <w:t xml:space="preserve"> </w:t>
      </w:r>
      <w:r w:rsidRPr="00D6576C">
        <w:t>merge</w:t>
      </w:r>
      <w:r>
        <w:t xml:space="preserve"> </w:t>
      </w:r>
      <w:r w:rsidRPr="00D6576C">
        <w:t>according</w:t>
      </w:r>
      <w:r>
        <w:t xml:space="preserve"> </w:t>
      </w:r>
      <w:r w:rsidRPr="00D6576C">
        <w:t>to</w:t>
      </w:r>
      <w:r>
        <w:t xml:space="preserve"> </w:t>
      </w:r>
      <w:r w:rsidRPr="00D6576C">
        <w:t>political</w:t>
      </w:r>
      <w:r>
        <w:t xml:space="preserve"> </w:t>
      </w:r>
      <w:r w:rsidRPr="00D6576C">
        <w:t>factors.</w:t>
      </w:r>
    </w:p>
    <w:p w14:paraId="72839637" w14:textId="77777777" w:rsidR="00083FA9" w:rsidRDefault="00083FA9" w:rsidP="00083FA9">
      <w:pPr>
        <w:ind w:firstLine="0"/>
        <w:rPr>
          <w:i/>
        </w:rPr>
      </w:pPr>
    </w:p>
    <w:p w14:paraId="3D26A04F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Categorization and Non-linear Scales</w:t>
      </w:r>
    </w:p>
    <w:p w14:paraId="0DE0D8EF" w14:textId="77777777" w:rsidR="00083FA9" w:rsidRPr="00D6576C" w:rsidRDefault="00083FA9" w:rsidP="00083FA9">
      <w:r w:rsidRPr="00D6576C">
        <w:t>Linear</w:t>
      </w:r>
      <w:r>
        <w:t xml:space="preserve"> </w:t>
      </w:r>
      <w:proofErr w:type="gramStart"/>
      <w:r w:rsidRPr="00D6576C">
        <w:t>time</w:t>
      </w:r>
      <w:proofErr w:type="gramEnd"/>
      <w:r>
        <w:t xml:space="preserve"> </w:t>
      </w:r>
      <w:r w:rsidRPr="00D6576C">
        <w:t>scales</w:t>
      </w:r>
      <w:r>
        <w:t xml:space="preserve"> </w:t>
      </w:r>
      <w:r w:rsidRPr="00D6576C">
        <w:t>have</w:t>
      </w:r>
      <w:r>
        <w:t xml:space="preserve"> </w:t>
      </w:r>
      <w:r w:rsidRPr="00D6576C">
        <w:t>the</w:t>
      </w:r>
      <w:r>
        <w:t xml:space="preserve"> </w:t>
      </w:r>
      <w:r w:rsidRPr="00D6576C">
        <w:t>advantage</w:t>
      </w:r>
      <w:r>
        <w:t xml:space="preserve"> </w:t>
      </w:r>
      <w:r w:rsidRPr="00D6576C">
        <w:t>that</w:t>
      </w:r>
      <w:r>
        <w:t xml:space="preserve"> </w:t>
      </w:r>
      <w:r w:rsidRPr="00D6576C">
        <w:t>they</w:t>
      </w:r>
      <w:r>
        <w:t xml:space="preserve"> </w:t>
      </w:r>
      <w:r w:rsidRPr="00D6576C">
        <w:t>provide</w:t>
      </w:r>
      <w:r>
        <w:t xml:space="preserve"> </w:t>
      </w:r>
      <w:r w:rsidRPr="00D6576C">
        <w:t>uniform</w:t>
      </w:r>
      <w:r>
        <w:t xml:space="preserve"> </w:t>
      </w:r>
      <w:r w:rsidRPr="00D6576C">
        <w:t>resolution</w:t>
      </w:r>
      <w:r>
        <w:t xml:space="preserve"> </w:t>
      </w:r>
      <w:r w:rsidRPr="00D6576C">
        <w:t>and</w:t>
      </w:r>
      <w:r>
        <w:t xml:space="preserve"> </w:t>
      </w:r>
      <w:r w:rsidRPr="00D6576C">
        <w:t>detail</w:t>
      </w:r>
      <w:r>
        <w:t xml:space="preserve"> </w:t>
      </w:r>
      <w:r w:rsidRPr="00D6576C">
        <w:t>across</w:t>
      </w:r>
      <w:r>
        <w:t xml:space="preserve"> </w:t>
      </w:r>
      <w:r w:rsidRPr="00D6576C">
        <w:t>the</w:t>
      </w:r>
      <w:r>
        <w:t xml:space="preserve"> </w:t>
      </w:r>
      <w:r w:rsidRPr="00D6576C">
        <w:t>entire</w:t>
      </w:r>
      <w:r>
        <w:t xml:space="preserve"> </w:t>
      </w:r>
      <w:r w:rsidRPr="00D6576C">
        <w:t>time</w:t>
      </w:r>
      <w:r>
        <w:t xml:space="preserve"> </w:t>
      </w:r>
      <w:r w:rsidRPr="00D6576C">
        <w:t>span,</w:t>
      </w:r>
      <w:r>
        <w:t xml:space="preserve"> </w:t>
      </w:r>
      <w:r w:rsidRPr="00D6576C">
        <w:t>but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time,</w:t>
      </w:r>
      <w:r>
        <w:t xml:space="preserve"> </w:t>
      </w:r>
      <w:r w:rsidRPr="00D6576C">
        <w:t>or</w:t>
      </w:r>
      <w:r>
        <w:t xml:space="preserve"> </w:t>
      </w:r>
      <w:r w:rsidRPr="00D6576C">
        <w:t>our</w:t>
      </w:r>
      <w:r>
        <w:t xml:space="preserve"> </w:t>
      </w:r>
      <w:r w:rsidRPr="00D6576C">
        <w:t>interest</w:t>
      </w:r>
      <w:r>
        <w:t xml:space="preserve"> </w:t>
      </w:r>
      <w:r w:rsidRPr="00D6576C">
        <w:t>in</w:t>
      </w:r>
      <w:r>
        <w:t xml:space="preserve"> </w:t>
      </w:r>
      <w:r w:rsidRPr="00D6576C">
        <w:t>them,</w:t>
      </w:r>
      <w:r>
        <w:t xml:space="preserve"> </w:t>
      </w:r>
      <w:r w:rsidRPr="00D6576C">
        <w:t>are</w:t>
      </w:r>
      <w:r>
        <w:t xml:space="preserve"> </w:t>
      </w:r>
      <w:r w:rsidRPr="00D6576C">
        <w:t>rarely</w:t>
      </w:r>
      <w:r>
        <w:t xml:space="preserve"> </w:t>
      </w:r>
      <w:r w:rsidRPr="00D6576C">
        <w:t>uniformly</w:t>
      </w:r>
      <w:r>
        <w:t xml:space="preserve"> </w:t>
      </w:r>
      <w:r w:rsidRPr="00D6576C">
        <w:t>distributed.</w:t>
      </w:r>
      <w:r>
        <w:t xml:space="preserve"> </w:t>
      </w:r>
      <w:r w:rsidRPr="00D6576C">
        <w:t>As</w:t>
      </w:r>
      <w:r>
        <w:t xml:space="preserve"> </w:t>
      </w:r>
      <w:r w:rsidRPr="00D6576C">
        <w:t>exemplified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most</w:t>
      </w:r>
      <w:r>
        <w:t xml:space="preserve"> </w:t>
      </w:r>
      <w:r w:rsidRPr="00D6576C">
        <w:t>visual</w:t>
      </w:r>
      <w:r>
        <w:t xml:space="preserve"> </w:t>
      </w:r>
      <w:r w:rsidRPr="00D6576C">
        <w:t>histories</w:t>
      </w:r>
      <w:r>
        <w:t xml:space="preserve"> </w:t>
      </w:r>
      <w:r w:rsidRPr="00D6576C">
        <w:t>are</w:t>
      </w:r>
      <w:r>
        <w:t xml:space="preserve"> </w:t>
      </w:r>
      <w:r w:rsidRPr="00D6576C">
        <w:t>rather</w:t>
      </w:r>
      <w:r>
        <w:t xml:space="preserve"> </w:t>
      </w:r>
      <w:r w:rsidRPr="00D6576C">
        <w:t>sparse</w:t>
      </w:r>
      <w:r>
        <w:t xml:space="preserve"> </w:t>
      </w:r>
      <w:r w:rsidRPr="00D6576C">
        <w:t>at</w:t>
      </w:r>
      <w:r>
        <w:t xml:space="preserve"> </w:t>
      </w:r>
      <w:r w:rsidRPr="00D6576C">
        <w:t>their</w:t>
      </w:r>
      <w:r>
        <w:t xml:space="preserve"> </w:t>
      </w:r>
      <w:r w:rsidRPr="00D6576C">
        <w:t>beginning</w:t>
      </w:r>
      <w:r>
        <w:t xml:space="preserve"> </w:t>
      </w:r>
      <w:r w:rsidRPr="00D6576C">
        <w:t>and</w:t>
      </w:r>
      <w:r>
        <w:t xml:space="preserve"> </w:t>
      </w:r>
      <w:r w:rsidRPr="00D6576C">
        <w:t>very</w:t>
      </w:r>
      <w:r>
        <w:t xml:space="preserve"> </w:t>
      </w:r>
      <w:r w:rsidRPr="00D6576C">
        <w:t>crowded</w:t>
      </w:r>
      <w:r>
        <w:t xml:space="preserve"> </w:t>
      </w:r>
      <w:r w:rsidRPr="00D6576C">
        <w:t>at</w:t>
      </w:r>
      <w:r>
        <w:t xml:space="preserve"> </w:t>
      </w:r>
      <w:r w:rsidRPr="00D6576C">
        <w:t>their</w:t>
      </w:r>
      <w:r>
        <w:t xml:space="preserve"> </w:t>
      </w:r>
      <w:r w:rsidRPr="00D6576C">
        <w:t>end.</w:t>
      </w:r>
      <w:r>
        <w:t xml:space="preserve"> </w:t>
      </w:r>
      <w:r w:rsidRPr="00D6576C">
        <w:t>Utilizing</w:t>
      </w:r>
      <w:r>
        <w:t xml:space="preserve"> </w:t>
      </w:r>
      <w:r w:rsidRPr="00D6576C">
        <w:t>non-linear</w:t>
      </w:r>
      <w:r>
        <w:t xml:space="preserve"> </w:t>
      </w:r>
      <w:r w:rsidRPr="00D6576C">
        <w:t>scales</w:t>
      </w:r>
      <w:r>
        <w:t xml:space="preserve"> </w:t>
      </w:r>
      <w:r w:rsidRPr="00D6576C">
        <w:t>can</w:t>
      </w:r>
      <w:r>
        <w:t xml:space="preserve"> </w:t>
      </w:r>
      <w:r w:rsidRPr="00D6576C">
        <w:t>allow</w:t>
      </w:r>
      <w:r>
        <w:t xml:space="preserve"> </w:t>
      </w:r>
      <w:r w:rsidRPr="00D6576C">
        <w:t>resolution</w:t>
      </w:r>
      <w:r>
        <w:t xml:space="preserve"> </w:t>
      </w:r>
      <w:r w:rsidRPr="00D6576C">
        <w:t>to</w:t>
      </w:r>
      <w:r>
        <w:t xml:space="preserve"> </w:t>
      </w:r>
      <w:r w:rsidRPr="00D6576C">
        <w:t>vary</w:t>
      </w:r>
      <w:r>
        <w:t xml:space="preserve"> </w:t>
      </w:r>
      <w:r w:rsidRPr="00D6576C">
        <w:t>smoothly</w:t>
      </w:r>
      <w:r>
        <w:t xml:space="preserve"> </w:t>
      </w:r>
      <w:r w:rsidRPr="00D6576C">
        <w:t>across</w:t>
      </w:r>
      <w:r>
        <w:t xml:space="preserve"> </w:t>
      </w:r>
      <w:r w:rsidRPr="00D6576C">
        <w:t>the</w:t>
      </w:r>
      <w:r>
        <w:t xml:space="preserve"> </w:t>
      </w:r>
      <w:r w:rsidRPr="00D6576C">
        <w:t>range,</w:t>
      </w:r>
      <w:r>
        <w:t xml:space="preserve"> </w:t>
      </w:r>
      <w:r w:rsidRPr="00D6576C">
        <w:t>providing</w:t>
      </w:r>
      <w:r>
        <w:t xml:space="preserve"> </w:t>
      </w:r>
      <w:r w:rsidRPr="00D6576C">
        <w:t>greater</w:t>
      </w:r>
      <w:r>
        <w:t xml:space="preserve"> </w:t>
      </w:r>
      <w:r w:rsidRPr="00D6576C">
        <w:t>detail</w:t>
      </w:r>
      <w:r>
        <w:t xml:space="preserve"> </w:t>
      </w:r>
      <w:r w:rsidRPr="00D6576C">
        <w:t>in</w:t>
      </w:r>
      <w:r>
        <w:t xml:space="preserve"> </w:t>
      </w:r>
      <w:r w:rsidRPr="00D6576C">
        <w:t>regions</w:t>
      </w:r>
      <w:r>
        <w:t xml:space="preserve"> </w:t>
      </w:r>
      <w:r w:rsidRPr="00D6576C">
        <w:t>of</w:t>
      </w:r>
      <w:r>
        <w:t xml:space="preserve"> </w:t>
      </w:r>
      <w:r w:rsidRPr="00D6576C">
        <w:t>interest,</w:t>
      </w:r>
      <w:r>
        <w:t xml:space="preserve"> </w:t>
      </w:r>
      <w:r w:rsidRPr="00D6576C">
        <w:t>which</w:t>
      </w:r>
      <w:r>
        <w:t xml:space="preserve"> </w:t>
      </w:r>
      <w:r w:rsidRPr="00D6576C">
        <w:t>are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the</w:t>
      </w:r>
      <w:r>
        <w:t xml:space="preserve"> </w:t>
      </w:r>
      <w:r w:rsidRPr="00D6576C">
        <w:t>recent</w:t>
      </w:r>
      <w:r>
        <w:t xml:space="preserve"> </w:t>
      </w:r>
      <w:r w:rsidRPr="00D6576C">
        <w:t>past.</w:t>
      </w:r>
      <w:r w:rsidRPr="00D6576C">
        <w:rPr>
          <w:rStyle w:val="FootnoteReference"/>
        </w:rPr>
        <w:footnoteReference w:id="7"/>
      </w:r>
    </w:p>
    <w:p w14:paraId="05EF0153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7</w:t>
      </w:r>
      <w:r>
        <w:t xml:space="preserve"> </w:t>
      </w:r>
      <w:r w:rsidRPr="00D6576C">
        <w:t>is</w:t>
      </w:r>
      <w:r>
        <w:t xml:space="preserve"> </w:t>
      </w:r>
      <w:r w:rsidRPr="00D6576C">
        <w:t>a</w:t>
      </w:r>
      <w:r>
        <w:t xml:space="preserve"> </w:t>
      </w:r>
      <w:r w:rsidRPr="00D6576C">
        <w:t>proof-of-concept</w:t>
      </w:r>
      <w:r>
        <w:t xml:space="preserve"> </w:t>
      </w:r>
      <w:r w:rsidRPr="00D6576C">
        <w:t>sketch</w:t>
      </w:r>
      <w:r>
        <w:t xml:space="preserve"> </w:t>
      </w:r>
      <w:r w:rsidRPr="00D6576C">
        <w:t>for</w:t>
      </w:r>
      <w:r>
        <w:t xml:space="preserve"> </w:t>
      </w:r>
      <w:r w:rsidRPr="00D6576C">
        <w:t>something</w:t>
      </w:r>
      <w:r>
        <w:t xml:space="preserve"> </w:t>
      </w:r>
      <w:r w:rsidRPr="00D6576C">
        <w:t>that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artist</w:t>
      </w:r>
      <w:r>
        <w:t xml:space="preserve"> </w:t>
      </w:r>
      <w:r w:rsidRPr="00D6576C">
        <w:t>could</w:t>
      </w:r>
      <w:r>
        <w:t xml:space="preserve"> </w:t>
      </w:r>
      <w:r w:rsidRPr="00D6576C">
        <w:t>use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starting</w:t>
      </w:r>
      <w:r>
        <w:t xml:space="preserve"> </w:t>
      </w:r>
      <w:r w:rsidRPr="00D6576C">
        <w:t>point</w:t>
      </w:r>
      <w:r>
        <w:t xml:space="preserve"> </w:t>
      </w:r>
      <w:r w:rsidRPr="00D6576C">
        <w:t>for</w:t>
      </w:r>
      <w:r>
        <w:t xml:space="preserve"> </w:t>
      </w:r>
      <w:r w:rsidRPr="00D6576C">
        <w:t>a</w:t>
      </w:r>
      <w:r>
        <w:t xml:space="preserve"> </w:t>
      </w:r>
      <w:r w:rsidRPr="00D6576C">
        <w:t>chart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It</w:t>
      </w:r>
      <w:r>
        <w:t xml:space="preserve"> </w:t>
      </w:r>
      <w:r w:rsidRPr="00D6576C">
        <w:t>uses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categorized</w:t>
      </w:r>
      <w:r>
        <w:t xml:space="preserve"> </w:t>
      </w:r>
      <w:r w:rsidRPr="00D6576C">
        <w:t>by</w:t>
      </w:r>
      <w:r>
        <w:t xml:space="preserve"> </w:t>
      </w:r>
      <w:r w:rsidRPr="00D6576C">
        <w:t>two</w:t>
      </w:r>
      <w:r>
        <w:t xml:space="preserve"> </w:t>
      </w:r>
      <w:r w:rsidRPr="00D6576C">
        <w:t>correlated</w:t>
      </w:r>
      <w:r>
        <w:t xml:space="preserve"> </w:t>
      </w:r>
      <w:r w:rsidRPr="00D6576C">
        <w:t>factors:</w:t>
      </w:r>
      <w:r>
        <w:t xml:space="preserve"> </w:t>
      </w:r>
      <w:r w:rsidRPr="00D6576C">
        <w:t>Subject</w:t>
      </w:r>
      <w:r>
        <w:t xml:space="preserve"> </w:t>
      </w:r>
      <w:r w:rsidRPr="00D6576C">
        <w:t>area,</w:t>
      </w:r>
      <w:r>
        <w:t xml:space="preserve"> </w:t>
      </w:r>
      <w:r w:rsidRPr="00D6576C">
        <w:t>in</w:t>
      </w:r>
      <w:r>
        <w:t xml:space="preserve"> </w:t>
      </w:r>
      <w:r w:rsidRPr="00D6576C">
        <w:t>which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categorized</w:t>
      </w:r>
      <w:r>
        <w:t xml:space="preserve"> </w:t>
      </w:r>
      <w:r w:rsidRPr="00D6576C">
        <w:t>as</w:t>
      </w:r>
      <w:r>
        <w:t xml:space="preserve"> </w:t>
      </w:r>
      <w:r w:rsidRPr="00D6576C">
        <w:t>dealing</w:t>
      </w:r>
      <w:r>
        <w:t xml:space="preserve"> </w:t>
      </w:r>
      <w:r w:rsidRPr="00D6576C">
        <w:t>with</w:t>
      </w:r>
      <w:r>
        <w:t xml:space="preserve"> </w:t>
      </w:r>
      <w:r w:rsidRPr="00D6576C">
        <w:t>human</w:t>
      </w:r>
      <w:r>
        <w:t xml:space="preserve"> </w:t>
      </w:r>
      <w:r w:rsidRPr="00D6576C">
        <w:t>populations,</w:t>
      </w:r>
      <w:r>
        <w:t xml:space="preserve"> </w:t>
      </w:r>
      <w:r w:rsidRPr="00D6576C">
        <w:t>physical</w:t>
      </w:r>
      <w:r>
        <w:t xml:space="preserve"> </w:t>
      </w:r>
      <w:r w:rsidRPr="00D6576C">
        <w:t>properties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world,</w:t>
      </w:r>
      <w:r>
        <w:t xml:space="preserve"> </w:t>
      </w:r>
      <w:r w:rsidRPr="00D6576C">
        <w:t>or</w:t>
      </w:r>
      <w:r>
        <w:t xml:space="preserve"> </w:t>
      </w:r>
      <w:r w:rsidRPr="00D6576C">
        <w:t>mathematics</w:t>
      </w:r>
      <w:r>
        <w:t xml:space="preserve"> </w:t>
      </w:r>
      <w:r w:rsidRPr="00D6576C">
        <w:t>and</w:t>
      </w:r>
      <w:r>
        <w:t xml:space="preserve"> </w:t>
      </w:r>
      <w:r w:rsidRPr="00D6576C">
        <w:t>statistics;</w:t>
      </w:r>
      <w:r>
        <w:t xml:space="preserve"> </w:t>
      </w:r>
      <w:r w:rsidRPr="00D6576C">
        <w:t>and,</w:t>
      </w:r>
      <w:r>
        <w:t xml:space="preserve"> </w:t>
      </w:r>
      <w:r w:rsidRPr="00D6576C">
        <w:t>the</w:t>
      </w:r>
      <w:r>
        <w:t xml:space="preserve"> </w:t>
      </w:r>
      <w:r w:rsidRPr="00D6576C">
        <w:t>milestone’s</w:t>
      </w:r>
      <w:r>
        <w:t xml:space="preserve"> </w:t>
      </w:r>
      <w:r w:rsidRPr="00D6576C">
        <w:t>aspect</w:t>
      </w:r>
      <w:r>
        <w:t xml:space="preserve"> </w:t>
      </w:r>
      <w:r w:rsidRPr="00D6576C">
        <w:t>or</w:t>
      </w:r>
      <w:r>
        <w:t xml:space="preserve"> </w:t>
      </w:r>
      <w:r w:rsidRPr="00D6576C">
        <w:t>form,</w:t>
      </w:r>
      <w:r>
        <w:t xml:space="preserve"> </w:t>
      </w:r>
      <w:r w:rsidRPr="00D6576C">
        <w:t>which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categorized</w:t>
      </w:r>
      <w:r>
        <w:t xml:space="preserve"> </w:t>
      </w:r>
      <w:r w:rsidRPr="00D6576C">
        <w:t>as</w:t>
      </w:r>
      <w:r>
        <w:t xml:space="preserve"> </w:t>
      </w:r>
      <w:r w:rsidRPr="00D6576C">
        <w:t>dealing</w:t>
      </w:r>
      <w:r>
        <w:t xml:space="preserve"> </w:t>
      </w:r>
      <w:r w:rsidRPr="00D6576C">
        <w:t>with</w:t>
      </w:r>
      <w:r>
        <w:t xml:space="preserve"> </w:t>
      </w:r>
      <w:r w:rsidRPr="00D6576C">
        <w:t>cartography,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diagrams,</w:t>
      </w:r>
      <w:r>
        <w:t xml:space="preserve"> </w:t>
      </w:r>
      <w:r w:rsidRPr="00D6576C">
        <w:t>or</w:t>
      </w:r>
      <w:r>
        <w:t xml:space="preserve"> </w:t>
      </w:r>
      <w:r w:rsidRPr="00D6576C">
        <w:t>technology.</w:t>
      </w:r>
      <w:r>
        <w:t xml:space="preserve"> </w:t>
      </w:r>
      <w:r w:rsidRPr="009C3932">
        <w:t xml:space="preserve">To provide greater resolution for more recent events, time (Year) is shown on a square-root scale, going backward from the year 2000.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greater</w:t>
      </w:r>
      <w:r>
        <w:t xml:space="preserve"> </w:t>
      </w:r>
      <w:r w:rsidRPr="00D6576C">
        <w:t>resolution</w:t>
      </w:r>
      <w:r>
        <w:t xml:space="preserve"> </w:t>
      </w:r>
      <w:r w:rsidRPr="00D6576C">
        <w:t>for</w:t>
      </w:r>
      <w:r>
        <w:t xml:space="preserve"> </w:t>
      </w:r>
      <w:r w:rsidRPr="00D6576C">
        <w:t>more</w:t>
      </w:r>
      <w:r>
        <w:t xml:space="preserve"> </w:t>
      </w:r>
      <w:r w:rsidRPr="00D6576C">
        <w:t>recent</w:t>
      </w:r>
      <w:r>
        <w:t xml:space="preserve"> </w:t>
      </w:r>
      <w:r w:rsidRPr="00D6576C">
        <w:t>events,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used</w:t>
      </w:r>
      <w:r>
        <w:t xml:space="preserve"> </w:t>
      </w:r>
      <w:r w:rsidRPr="00D6576C">
        <w:t>a</w:t>
      </w:r>
      <w:r>
        <w:t xml:space="preserve"> </w:t>
      </w:r>
      <w:r w:rsidRPr="00D6576C">
        <w:t>reverse</w:t>
      </w:r>
      <w:r>
        <w:t xml:space="preserve"> </w:t>
      </w:r>
      <w:r w:rsidRPr="00D6576C">
        <w:t>square-root</w:t>
      </w:r>
      <w:r>
        <w:t xml:space="preserve"> </w:t>
      </w:r>
      <w:r w:rsidRPr="00D6576C">
        <w:t>scale</w:t>
      </w:r>
      <w:r>
        <w:t xml:space="preserve"> </w:t>
      </w:r>
      <w:r w:rsidRPr="00D6576C">
        <w:t>going</w:t>
      </w:r>
      <w:r>
        <w:t xml:space="preserve"> </w:t>
      </w:r>
      <w:r w:rsidRPr="00D6576C">
        <w:t>backward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year</w:t>
      </w:r>
      <w:r>
        <w:t xml:space="preserve"> </w:t>
      </w:r>
      <w:r w:rsidRPr="00D6576C">
        <w:t>2000.</w:t>
      </w:r>
      <w:r>
        <w:t xml:space="preserve"> </w:t>
      </w:r>
      <w:r w:rsidRPr="00D6576C">
        <w:t>Specifically,</w:t>
      </w:r>
      <w:r>
        <w:t xml:space="preserve"> </w:t>
      </w:r>
      <w:r w:rsidRPr="00D6576C">
        <w:t>“Year”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horizontal</w:t>
      </w:r>
      <w:r>
        <w:t xml:space="preserve"> </w:t>
      </w:r>
      <w:r w:rsidRPr="00D6576C">
        <w:t>time</w:t>
      </w:r>
      <w:r>
        <w:t xml:space="preserve"> </w:t>
      </w:r>
      <w:r w:rsidRPr="00D6576C">
        <w:t>axis</w:t>
      </w:r>
      <w:r>
        <w:t xml:space="preserve"> </w:t>
      </w:r>
      <w:r w:rsidRPr="00D6576C">
        <w:t>is</w:t>
      </w:r>
      <w:r>
        <w:t xml:space="preserve"> </w:t>
      </w:r>
      <w:r w:rsidRPr="00D6576C">
        <w:t>actually</w:t>
      </w:r>
      <w:r>
        <w:t xml:space="preserve"> </w:t>
      </w:r>
      <w:r w:rsidRPr="00D6576C">
        <w:t>plotted</w:t>
      </w:r>
      <w:r>
        <w:t xml:space="preserve"> </w:t>
      </w:r>
      <w:r w:rsidRPr="00D6576C">
        <w:t>according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formula</w:t>
      </w:r>
      <w:r>
        <w:t xml:space="preserve"> </w:t>
      </w:r>
      <m:oMath>
        <m:r>
          <w:rPr>
            <w:rFonts w:ascii="Cambria Math" w:hAnsi="Cambria Math"/>
          </w:rPr>
          <m:t>Year* =2*(25-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(2000-Year</m:t>
            </m:r>
          </m:e>
        </m:rad>
        <m:r>
          <w:rPr>
            <w:rFonts w:ascii="Cambria Math" w:hAnsi="Cambria Math"/>
          </w:rPr>
          <m:t>))</m:t>
        </m:r>
      </m:oMath>
      <w:r w:rsidRPr="00D6576C">
        <w:t>,</w:t>
      </w:r>
      <w:r>
        <w:t xml:space="preserve"> </w:t>
      </w:r>
      <w:r w:rsidRPr="00D6576C">
        <w:t>giving</w:t>
      </w:r>
      <w:r>
        <w:t xml:space="preserve"> </w:t>
      </w:r>
      <w:r w:rsidRPr="00D6576C">
        <w:t>the</w:t>
      </w:r>
      <w:r>
        <w:t xml:space="preserve"> </w:t>
      </w:r>
      <w:r w:rsidRPr="00D6576C">
        <w:t>more</w:t>
      </w:r>
      <w:r>
        <w:t xml:space="preserve"> </w:t>
      </w:r>
      <w:r w:rsidRPr="00D6576C">
        <w:t>pleasing</w:t>
      </w:r>
      <w:r>
        <w:t xml:space="preserve"> </w:t>
      </w:r>
      <w:r w:rsidRPr="00D6576C">
        <w:t>result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modern</w:t>
      </w:r>
      <w:r>
        <w:t xml:space="preserve"> </w:t>
      </w:r>
      <w:r w:rsidRPr="00D6576C">
        <w:t>period</w:t>
      </w:r>
      <w:r>
        <w:t xml:space="preserve"> </w:t>
      </w:r>
      <w:r w:rsidRPr="00D6576C">
        <w:t>1800–2000</w:t>
      </w:r>
      <w:r>
        <w:t xml:space="preserve"> </w:t>
      </w:r>
      <w:r w:rsidRPr="00D6576C">
        <w:t>occupies</w:t>
      </w:r>
      <w:r>
        <w:t xml:space="preserve"> </w:t>
      </w:r>
      <w:r w:rsidRPr="00D6576C">
        <w:t>about</w:t>
      </w:r>
      <w:r>
        <w:t xml:space="preserve"> </w:t>
      </w:r>
      <w:r w:rsidRPr="00D6576C">
        <w:t>60%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scale,</w:t>
      </w:r>
      <w:r>
        <w:t xml:space="preserve"> </w:t>
      </w:r>
      <w:r w:rsidRPr="00D6576C">
        <w:t>despite</w:t>
      </w:r>
      <w:r>
        <w:t xml:space="preserve"> </w:t>
      </w:r>
      <w:r w:rsidRPr="00D6576C">
        <w:lastRenderedPageBreak/>
        <w:t>only</w:t>
      </w:r>
      <w:r>
        <w:t xml:space="preserve"> </w:t>
      </w:r>
      <w:r w:rsidRPr="00D6576C">
        <w:t>comprising</w:t>
      </w:r>
      <w:r>
        <w:t xml:space="preserve"> </w:t>
      </w:r>
      <w:r w:rsidRPr="00D6576C">
        <w:t>40%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range.</w:t>
      </w:r>
      <w:r>
        <w:t xml:space="preserve"> </w:t>
      </w:r>
      <w:proofErr w:type="gramStart"/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conveyed</w:t>
      </w:r>
      <w:r>
        <w:t xml:space="preserve"> </w:t>
      </w:r>
      <w:r w:rsidRPr="00D6576C">
        <w:t>visually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spacing</w:t>
      </w:r>
      <w:r>
        <w:t xml:space="preserve"> </w:t>
      </w:r>
      <w:r w:rsidRPr="00D6576C">
        <w:t>between</w:t>
      </w:r>
      <w:r>
        <w:t xml:space="preserve"> </w:t>
      </w:r>
      <w:r w:rsidRPr="00D6576C">
        <w:t>tick</w:t>
      </w:r>
      <w:r>
        <w:t xml:space="preserve"> </w:t>
      </w:r>
      <w:r w:rsidRPr="00D6576C">
        <w:t>marks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X-axis</w:t>
      </w:r>
      <w:proofErr w:type="gramEnd"/>
      <w:r w:rsidRPr="00D6576C">
        <w:t>.</w:t>
      </w:r>
    </w:p>
    <w:p w14:paraId="3D127EFB" w14:textId="77777777" w:rsidR="00083FA9" w:rsidRDefault="00083FA9" w:rsidP="00083FA9"/>
    <w:p w14:paraId="099E3502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10.7—portrait]</w:t>
      </w:r>
    </w:p>
    <w:p w14:paraId="15644EB1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10.7. Sketch for a thematic timeline of milestones items, 1500–present, categorized by both the Subject (content) and Aspect (form) of the milestone item. </w:t>
      </w:r>
    </w:p>
    <w:p w14:paraId="442BA249" w14:textId="77777777" w:rsidR="00083FA9" w:rsidRDefault="00083FA9" w:rsidP="00083FA9">
      <w:pPr>
        <w:ind w:firstLine="0"/>
        <w:rPr>
          <w:b/>
        </w:rPr>
      </w:pPr>
    </w:p>
    <w:p w14:paraId="58FD9705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Using the Milestones Project for Statistical Historiography</w:t>
      </w:r>
    </w:p>
    <w:p w14:paraId="1397861E" w14:textId="77777777" w:rsidR="00083FA9" w:rsidRPr="00ED1828" w:rsidRDefault="00083FA9" w:rsidP="00083FA9">
      <w:pPr>
        <w:rPr>
          <w:b/>
        </w:rPr>
      </w:pPr>
      <w:r w:rsidRPr="00D6576C">
        <w:t>Vision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art</w:t>
      </w:r>
      <w:r>
        <w:t xml:space="preserve"> </w:t>
      </w:r>
      <w:r w:rsidRPr="00D6576C">
        <w:t>of</w:t>
      </w:r>
      <w:r>
        <w:t xml:space="preserve"> </w:t>
      </w:r>
      <w:r w:rsidRPr="00D6576C">
        <w:t>seeing</w:t>
      </w:r>
      <w:r>
        <w:t xml:space="preserve"> </w:t>
      </w:r>
      <w:r w:rsidRPr="00D6576C">
        <w:t>things</w:t>
      </w:r>
      <w:r>
        <w:t xml:space="preserve"> </w:t>
      </w:r>
      <w:r w:rsidRPr="00D6576C">
        <w:t>invisible</w:t>
      </w:r>
      <w:proofErr w:type="gramStart"/>
      <w:r w:rsidRPr="00D6576C">
        <w:t>.</w:t>
      </w:r>
      <w:r>
        <w:t>—</w:t>
      </w:r>
      <w:proofErr w:type="gramEnd"/>
      <w:r w:rsidRPr="00D6576C">
        <w:t>Jonathan</w:t>
      </w:r>
      <w:r>
        <w:t xml:space="preserve"> </w:t>
      </w:r>
      <w:r w:rsidRPr="00D6576C">
        <w:t>Swift,</w:t>
      </w:r>
      <w:r>
        <w:t xml:space="preserve"> </w:t>
      </w:r>
      <w:r w:rsidRPr="00D6576C">
        <w:t>1711</w:t>
      </w:r>
      <w:r>
        <w:t xml:space="preserve"> </w:t>
      </w:r>
      <w:r w:rsidRPr="00ED1828">
        <w:rPr>
          <w:b/>
          <w:highlight w:val="yellow"/>
        </w:rPr>
        <w:t>[QY: source?</w:t>
      </w:r>
      <w:r>
        <w:rPr>
          <w:b/>
        </w:rPr>
        <w:t>]</w:t>
      </w:r>
    </w:p>
    <w:p w14:paraId="3700E492" w14:textId="77777777" w:rsidR="00083FA9" w:rsidRDefault="00083FA9" w:rsidP="00083FA9"/>
    <w:p w14:paraId="384D8D4E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Statistical Historiography</w:t>
      </w:r>
    </w:p>
    <w:p w14:paraId="1232C221" w14:textId="77777777" w:rsidR="00083FA9" w:rsidRPr="00D6576C" w:rsidRDefault="00083FA9" w:rsidP="00083FA9">
      <w:r w:rsidRPr="00D6576C">
        <w:t>We</w:t>
      </w:r>
      <w:r>
        <w:t xml:space="preserve"> </w:t>
      </w:r>
      <w:r w:rsidRPr="00D6576C">
        <w:t>use</w:t>
      </w:r>
      <w:r>
        <w:t xml:space="preserve"> </w:t>
      </w:r>
      <w:r w:rsidRPr="00D6576C">
        <w:t>the</w:t>
      </w:r>
      <w:r>
        <w:t xml:space="preserve"> </w:t>
      </w:r>
      <w:r w:rsidRPr="00D6576C">
        <w:t>term</w:t>
      </w:r>
      <w:r>
        <w:t xml:space="preserve"> </w:t>
      </w:r>
      <w:r w:rsidRPr="00D6576C">
        <w:t>“statistical</w:t>
      </w:r>
      <w:r>
        <w:t xml:space="preserve"> </w:t>
      </w:r>
      <w:r w:rsidRPr="00D6576C">
        <w:t>historiography”</w:t>
      </w:r>
      <w:r>
        <w:t xml:space="preserve"> </w:t>
      </w:r>
      <w:r w:rsidRPr="00D6576C">
        <w:t>to</w:t>
      </w:r>
      <w:r>
        <w:t xml:space="preserve"> </w:t>
      </w:r>
      <w:r w:rsidRPr="00D6576C">
        <w:t>refer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and</w:t>
      </w:r>
      <w:r>
        <w:t xml:space="preserve"> </w:t>
      </w:r>
      <w:r w:rsidRPr="00D6576C">
        <w:t>graphical</w:t>
      </w:r>
      <w:r>
        <w:t xml:space="preserve"> </w:t>
      </w:r>
      <w:r w:rsidRPr="00D6576C">
        <w:t>methods</w:t>
      </w:r>
      <w:r>
        <w:t xml:space="preserve"> </w:t>
      </w:r>
      <w:r w:rsidRPr="00D6576C">
        <w:t>to</w:t>
      </w:r>
      <w:r>
        <w:t xml:space="preserve"> </w:t>
      </w:r>
      <w:r w:rsidRPr="00D6576C">
        <w:t>explore,</w:t>
      </w:r>
      <w:r>
        <w:t xml:space="preserve"> </w:t>
      </w:r>
      <w:r w:rsidRPr="00D6576C">
        <w:t>study</w:t>
      </w:r>
      <w:r>
        <w:t xml:space="preserve"> </w:t>
      </w:r>
      <w:r w:rsidRPr="00D6576C">
        <w:t>and</w:t>
      </w:r>
      <w:r>
        <w:t xml:space="preserve"> </w:t>
      </w:r>
      <w:r w:rsidRPr="00D6576C">
        <w:t>describe</w:t>
      </w:r>
      <w:r>
        <w:t xml:space="preserve"> </w:t>
      </w:r>
      <w:r w:rsidRPr="00D6576C">
        <w:t>historical</w:t>
      </w:r>
      <w:r>
        <w:t xml:space="preserve"> </w:t>
      </w:r>
      <w:r w:rsidRPr="00D6576C">
        <w:t>problems</w:t>
      </w:r>
      <w:r>
        <w:t xml:space="preserve"> </w:t>
      </w:r>
      <w:r w:rsidRPr="00D6576C">
        <w:t>and</w:t>
      </w:r>
      <w:r>
        <w:t xml:space="preserve"> </w:t>
      </w:r>
      <w:r w:rsidRPr="00D6576C">
        <w:t>questions.</w:t>
      </w:r>
      <w:r w:rsidRPr="00D6576C">
        <w:rPr>
          <w:rStyle w:val="FootnoteReference"/>
        </w:rPr>
        <w:footnoteReference w:id="8"/>
      </w:r>
      <w:r>
        <w:t xml:space="preserve"> </w:t>
      </w:r>
      <w:r w:rsidRPr="00D6576C">
        <w:t>This</w:t>
      </w:r>
      <w:r>
        <w:t xml:space="preserve"> </w:t>
      </w:r>
      <w:r w:rsidRPr="00D6576C">
        <w:t>topic</w:t>
      </w:r>
      <w:r>
        <w:t xml:space="preserve"> </w:t>
      </w:r>
      <w:r w:rsidRPr="00D6576C">
        <w:t>has</w:t>
      </w:r>
      <w:r>
        <w:t xml:space="preserve"> </w:t>
      </w:r>
      <w:r w:rsidRPr="00D6576C">
        <w:t>a</w:t>
      </w:r>
      <w:r>
        <w:t xml:space="preserve"> </w:t>
      </w:r>
      <w:r w:rsidRPr="00D6576C">
        <w:t>delightful</w:t>
      </w:r>
      <w:r>
        <w:t xml:space="preserve"> </w:t>
      </w:r>
      <w:r w:rsidRPr="00D6576C">
        <w:t>self-referential</w:t>
      </w:r>
      <w:r>
        <w:t xml:space="preserve"> </w:t>
      </w:r>
      <w:r w:rsidRPr="00D6576C">
        <w:t>quality</w:t>
      </w:r>
      <w:r>
        <w:t xml:space="preserve"> </w:t>
      </w:r>
      <w:r w:rsidRPr="00D6576C">
        <w:t>when</w:t>
      </w:r>
      <w:r>
        <w:t xml:space="preserve"> </w:t>
      </w:r>
      <w:r w:rsidRPr="00D6576C">
        <w:t>applied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itself,</w:t>
      </w:r>
      <w:r>
        <w:t xml:space="preserve"> </w:t>
      </w:r>
      <w:r w:rsidRPr="00D6576C">
        <w:t>since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often</w:t>
      </w:r>
      <w:r>
        <w:t xml:space="preserve"> </w:t>
      </w:r>
      <w:r w:rsidRPr="00D6576C">
        <w:t>found</w:t>
      </w:r>
      <w:r>
        <w:t xml:space="preserve"> </w:t>
      </w:r>
      <w:r w:rsidRPr="00D6576C">
        <w:t>ourselves</w:t>
      </w:r>
      <w:r>
        <w:t xml:space="preserve"> </w:t>
      </w:r>
      <w:r w:rsidRPr="00D6576C">
        <w:t>using</w:t>
      </w:r>
      <w:r>
        <w:t xml:space="preserve"> </w:t>
      </w:r>
      <w:r w:rsidRPr="00D6576C">
        <w:t>modern</w:t>
      </w:r>
      <w:r>
        <w:t xml:space="preserve"> </w:t>
      </w:r>
      <w:r w:rsidRPr="00D6576C">
        <w:t>methods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graphics</w:t>
      </w:r>
      <w:r>
        <w:t xml:space="preserve"> </w:t>
      </w:r>
      <w:r w:rsidRPr="00D6576C">
        <w:t>to</w:t>
      </w:r>
      <w:r>
        <w:t xml:space="preserve"> </w:t>
      </w:r>
      <w:r w:rsidRPr="00D6576C">
        <w:t>study</w:t>
      </w:r>
      <w:r>
        <w:t xml:space="preserve"> </w:t>
      </w:r>
      <w:r w:rsidRPr="00D6576C">
        <w:t>the</w:t>
      </w:r>
      <w:r>
        <w:t xml:space="preserve"> </w:t>
      </w:r>
      <w:r w:rsidRPr="00D6576C">
        <w:lastRenderedPageBreak/>
        <w:t>development</w:t>
      </w:r>
      <w:r>
        <w:t xml:space="preserve"> </w:t>
      </w:r>
      <w:r w:rsidRPr="00D6576C">
        <w:t>of</w:t>
      </w:r>
      <w:r>
        <w:t xml:space="preserve"> </w:t>
      </w:r>
      <w:r w:rsidRPr="00D6576C">
        <w:t>ideas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area.</w:t>
      </w:r>
      <w:r>
        <w:t xml:space="preserve"> </w:t>
      </w:r>
      <w:r w:rsidRPr="00D6576C">
        <w:t>As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Swift </w:t>
      </w:r>
      <w:r w:rsidRPr="00D6576C">
        <w:t>quotation</w:t>
      </w:r>
      <w:r>
        <w:t xml:space="preserve"> </w:t>
      </w:r>
      <w:r w:rsidRPr="00D6576C">
        <w:t>above,</w:t>
      </w:r>
      <w:r>
        <w:t xml:space="preserve"> </w:t>
      </w:r>
      <w:r w:rsidRPr="00D6576C">
        <w:t>one</w:t>
      </w:r>
      <w:r>
        <w:t xml:space="preserve"> </w:t>
      </w:r>
      <w:r w:rsidRPr="00D6576C">
        <w:t>goal</w:t>
      </w:r>
      <w:r>
        <w:t xml:space="preserve"> </w:t>
      </w:r>
      <w:r w:rsidRPr="00D6576C">
        <w:t>is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previously</w:t>
      </w:r>
      <w:r>
        <w:t xml:space="preserve"> </w:t>
      </w:r>
      <w:r w:rsidRPr="00D6576C">
        <w:t>hidden</w:t>
      </w:r>
      <w:r>
        <w:t xml:space="preserve"> </w:t>
      </w:r>
      <w:r w:rsidRPr="00D6576C">
        <w:t>aspects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visible.</w:t>
      </w:r>
    </w:p>
    <w:p w14:paraId="404E28D5" w14:textId="77777777" w:rsidR="00083FA9" w:rsidRPr="00D6576C" w:rsidRDefault="00083FA9" w:rsidP="00083FA9"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r w:rsidRPr="00D6576C">
        <w:t>same</w:t>
      </w:r>
      <w:r>
        <w:t xml:space="preserve"> </w:t>
      </w:r>
      <w:r w:rsidRPr="00D6576C">
        <w:t>time,</w:t>
      </w:r>
      <w:r>
        <w:t xml:space="preserve"> </w:t>
      </w:r>
      <w:r w:rsidRPr="00D6576C">
        <w:t>our</w:t>
      </w:r>
      <w:r>
        <w:t xml:space="preserve"> </w:t>
      </w:r>
      <w:r w:rsidRPr="00D6576C">
        <w:t>examination</w:t>
      </w:r>
      <w:r>
        <w:t xml:space="preserve"> </w:t>
      </w:r>
      <w:r w:rsidRPr="00D6576C">
        <w:t>of</w:t>
      </w:r>
      <w:r>
        <w:t xml:space="preserve"> </w:t>
      </w:r>
      <w:r w:rsidRPr="00D6576C">
        <w:t>some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impressive</w:t>
      </w:r>
      <w:r>
        <w:t xml:space="preserve"> </w:t>
      </w:r>
      <w:r w:rsidRPr="00D6576C">
        <w:t>graphic</w:t>
      </w:r>
      <w:r>
        <w:t xml:space="preserve"> </w:t>
      </w:r>
      <w:r w:rsidRPr="00D6576C">
        <w:t>works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past</w:t>
      </w:r>
      <w:r>
        <w:t xml:space="preserve"> </w:t>
      </w:r>
      <w:r w:rsidRPr="00D6576C">
        <w:t>sometimes</w:t>
      </w:r>
      <w:r>
        <w:t xml:space="preserve"> </w:t>
      </w:r>
      <w:r w:rsidRPr="00D6576C">
        <w:t>left</w:t>
      </w:r>
      <w:r>
        <w:t xml:space="preserve"> </w:t>
      </w:r>
      <w:r w:rsidRPr="00D6576C">
        <w:t>us</w:t>
      </w:r>
      <w:r>
        <w:t xml:space="preserve"> </w:t>
      </w:r>
      <w:r w:rsidRPr="00D6576C">
        <w:t>awe-struck</w:t>
      </w:r>
      <w:r>
        <w:t xml:space="preserve"> </w:t>
      </w:r>
      <w:r w:rsidRPr="00D6576C">
        <w:t>by</w:t>
      </w:r>
      <w:r>
        <w:t xml:space="preserve"> </w:t>
      </w:r>
      <w:r w:rsidRPr="00D6576C">
        <w:t>their</w:t>
      </w:r>
      <w:r>
        <w:t xml:space="preserve"> </w:t>
      </w:r>
      <w:r w:rsidRPr="00D6576C">
        <w:t>exquisite</w:t>
      </w:r>
      <w:r>
        <w:t xml:space="preserve"> </w:t>
      </w:r>
      <w:r w:rsidRPr="00D6576C">
        <w:t>beauty</w:t>
      </w:r>
      <w:r>
        <w:t xml:space="preserve"> </w:t>
      </w:r>
      <w:r w:rsidRPr="00D6576C">
        <w:t>and</w:t>
      </w:r>
      <w:r>
        <w:t xml:space="preserve"> </w:t>
      </w:r>
      <w:r w:rsidRPr="00D6576C">
        <w:t>visual</w:t>
      </w:r>
      <w:r>
        <w:t xml:space="preserve"> </w:t>
      </w:r>
      <w:r w:rsidRPr="00D6576C">
        <w:t>design.</w:t>
      </w:r>
      <w:r w:rsidRPr="00D6576C">
        <w:rPr>
          <w:rStyle w:val="FootnoteReference"/>
        </w:rPr>
        <w:footnoteReference w:id="9"/>
      </w:r>
      <w:r>
        <w:t xml:space="preserve"> </w:t>
      </w:r>
      <w:r w:rsidRPr="00D6576C">
        <w:t>On</w:t>
      </w:r>
      <w:r>
        <w:t xml:space="preserve"> </w:t>
      </w:r>
      <w:r w:rsidRPr="00D6576C">
        <w:t>more</w:t>
      </w:r>
      <w:r>
        <w:t xml:space="preserve"> </w:t>
      </w:r>
      <w:r w:rsidRPr="00D6576C">
        <w:t>than</w:t>
      </w:r>
      <w:r>
        <w:t xml:space="preserve"> </w:t>
      </w:r>
      <w:r w:rsidRPr="00D6576C">
        <w:t>one</w:t>
      </w:r>
      <w:r>
        <w:t xml:space="preserve"> </w:t>
      </w:r>
      <w:r w:rsidRPr="00D6576C">
        <w:t>occasion</w:t>
      </w:r>
      <w:r>
        <w:t xml:space="preserve"> </w:t>
      </w:r>
      <w:r w:rsidRPr="00D6576C">
        <w:t>when</w:t>
      </w:r>
      <w:r>
        <w:t xml:space="preserve"> </w:t>
      </w:r>
      <w:r w:rsidRPr="00D6576C">
        <w:t>looking</w:t>
      </w:r>
      <w:r>
        <w:t xml:space="preserve"> </w:t>
      </w:r>
      <w:r w:rsidRPr="00D6576C">
        <w:t>at</w:t>
      </w:r>
      <w:r>
        <w:t xml:space="preserve"> </w:t>
      </w:r>
      <w:r w:rsidRPr="00D6576C">
        <w:t>these</w:t>
      </w:r>
      <w:r>
        <w:t xml:space="preserve"> </w:t>
      </w:r>
      <w:r w:rsidRPr="00D6576C">
        <w:t>elegant</w:t>
      </w:r>
      <w:r>
        <w:t xml:space="preserve"> </w:t>
      </w:r>
      <w:r w:rsidRPr="00D6576C">
        <w:t>presentations,</w:t>
      </w:r>
      <w:r>
        <w:t xml:space="preserve"> </w:t>
      </w:r>
      <w:r w:rsidRPr="00D6576C">
        <w:t>we</w:t>
      </w:r>
      <w:r>
        <w:t xml:space="preserve"> </w:t>
      </w:r>
      <w:r w:rsidRPr="00D6576C">
        <w:t>wondered</w:t>
      </w:r>
      <w:r>
        <w:t xml:space="preserve"> </w:t>
      </w:r>
      <w:r w:rsidRPr="00D6576C">
        <w:t>whether</w:t>
      </w:r>
      <w:r>
        <w:t xml:space="preserve"> </w:t>
      </w:r>
      <w:r w:rsidRPr="00D6576C">
        <w:t>there</w:t>
      </w:r>
      <w:r>
        <w:t xml:space="preserve"> </w:t>
      </w:r>
      <w:r w:rsidRPr="00D6576C">
        <w:t>wasn’t</w:t>
      </w:r>
      <w:r>
        <w:t xml:space="preserve"> </w:t>
      </w:r>
      <w:r w:rsidRPr="00D6576C">
        <w:t>something</w:t>
      </w:r>
      <w:r>
        <w:t xml:space="preserve"> </w:t>
      </w:r>
      <w:r w:rsidRPr="00D6576C">
        <w:t>lost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advent</w:t>
      </w:r>
      <w:r>
        <w:t xml:space="preserve"> </w:t>
      </w:r>
      <w:r w:rsidRPr="00D6576C">
        <w:t>of</w:t>
      </w:r>
      <w:r>
        <w:t xml:space="preserve"> </w:t>
      </w:r>
      <w:r w:rsidRPr="00D6576C">
        <w:t>modern</w:t>
      </w:r>
      <w:r>
        <w:t xml:space="preserve"> </w:t>
      </w:r>
      <w:r w:rsidRPr="00D6576C">
        <w:t>software.</w:t>
      </w:r>
      <w:r>
        <w:t xml:space="preserve"> </w:t>
      </w:r>
      <w:r w:rsidRPr="00D6576C">
        <w:t>While</w:t>
      </w:r>
      <w:r>
        <w:t xml:space="preserve"> </w:t>
      </w:r>
      <w:r w:rsidRPr="00D6576C">
        <w:t>we</w:t>
      </w:r>
      <w:r>
        <w:t xml:space="preserve"> </w:t>
      </w:r>
      <w:r w:rsidRPr="00D6576C">
        <w:t>can</w:t>
      </w:r>
      <w:r>
        <w:t xml:space="preserve"> </w:t>
      </w:r>
      <w:r w:rsidRPr="00D6576C">
        <w:t>now</w:t>
      </w:r>
      <w:r>
        <w:t xml:space="preserve"> </w:t>
      </w:r>
      <w:r w:rsidRPr="00D6576C">
        <w:t>analyze</w:t>
      </w:r>
      <w:r>
        <w:t xml:space="preserve"> </w:t>
      </w:r>
      <w:r w:rsidRPr="00D6576C">
        <w:t>massive</w:t>
      </w:r>
      <w:r>
        <w:t xml:space="preserve"> </w:t>
      </w:r>
      <w:r w:rsidRPr="00D6576C">
        <w:t>data</w:t>
      </w:r>
      <w:r>
        <w:t xml:space="preserve"> </w:t>
      </w:r>
      <w:r w:rsidRPr="00D6576C">
        <w:t>sets,</w:t>
      </w:r>
      <w:r>
        <w:t xml:space="preserve"> </w:t>
      </w:r>
      <w:r w:rsidRPr="00D6576C">
        <w:t>and</w:t>
      </w:r>
      <w:r>
        <w:t xml:space="preserve"> </w:t>
      </w:r>
      <w:r w:rsidRPr="00D6576C">
        <w:t>generate</w:t>
      </w:r>
      <w:r>
        <w:t xml:space="preserve"> </w:t>
      </w:r>
      <w:r w:rsidRPr="00D6576C">
        <w:t>a</w:t>
      </w:r>
      <w:r>
        <w:t xml:space="preserve"> </w:t>
      </w:r>
      <w:r w:rsidRPr="00D6576C">
        <w:t>multitude</w:t>
      </w:r>
      <w:r>
        <w:t xml:space="preserve"> </w:t>
      </w:r>
      <w:r w:rsidRPr="00D6576C">
        <w:t>of</w:t>
      </w:r>
      <w:r>
        <w:t xml:space="preserve"> </w:t>
      </w:r>
      <w:r w:rsidRPr="00D6576C">
        <w:t>graphics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mouse</w:t>
      </w:r>
      <w:r>
        <w:t xml:space="preserve"> </w:t>
      </w:r>
      <w:r w:rsidRPr="00D6576C">
        <w:t>click,</w:t>
      </w:r>
      <w:r>
        <w:t xml:space="preserve"> </w:t>
      </w:r>
      <w:r w:rsidRPr="00D6576C">
        <w:t>we</w:t>
      </w:r>
      <w:r>
        <w:t xml:space="preserve"> </w:t>
      </w:r>
      <w:r w:rsidRPr="00D6576C">
        <w:t>still</w:t>
      </w:r>
      <w:r>
        <w:t xml:space="preserve"> </w:t>
      </w:r>
      <w:r w:rsidRPr="00D6576C">
        <w:t>feel</w:t>
      </w:r>
      <w:r>
        <w:t xml:space="preserve"> </w:t>
      </w:r>
      <w:r w:rsidRPr="00D6576C">
        <w:t>that</w:t>
      </w:r>
      <w:r>
        <w:t xml:space="preserve"> </w:t>
      </w:r>
      <w:r w:rsidRPr="00D6576C">
        <w:t>designing</w:t>
      </w:r>
      <w:r>
        <w:t xml:space="preserve"> </w:t>
      </w:r>
      <w:r w:rsidRPr="00D6576C">
        <w:t>a</w:t>
      </w:r>
      <w:r>
        <w:t xml:space="preserve"> </w:t>
      </w:r>
      <w:r w:rsidRPr="00D6576C">
        <w:t>truly</w:t>
      </w:r>
      <w:r>
        <w:t xml:space="preserve"> </w:t>
      </w:r>
      <w:r w:rsidRPr="00D6576C">
        <w:t>effective</w:t>
      </w:r>
      <w:r>
        <w:t xml:space="preserve"> </w:t>
      </w:r>
      <w:r w:rsidRPr="00D6576C">
        <w:t>visual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information</w:t>
      </w:r>
      <w:r>
        <w:t xml:space="preserve"> </w:t>
      </w:r>
      <w:r w:rsidRPr="00D6576C">
        <w:t>requires</w:t>
      </w:r>
      <w:r>
        <w:t xml:space="preserve"> </w:t>
      </w:r>
      <w:r w:rsidRPr="00D6576C">
        <w:t>thought</w:t>
      </w:r>
      <w:r>
        <w:t xml:space="preserve"> </w:t>
      </w:r>
      <w:r w:rsidRPr="00D6576C">
        <w:t>and</w:t>
      </w:r>
      <w:r>
        <w:t xml:space="preserve"> </w:t>
      </w:r>
      <w:r w:rsidRPr="00D6576C">
        <w:t>manual</w:t>
      </w:r>
      <w:r>
        <w:t xml:space="preserve"> </w:t>
      </w:r>
      <w:r w:rsidRPr="00D6576C">
        <w:t>intervention.</w:t>
      </w:r>
    </w:p>
    <w:p w14:paraId="118139BD" w14:textId="77777777" w:rsidR="00083FA9" w:rsidRDefault="00083FA9" w:rsidP="00083FA9"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t>reason,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often</w:t>
      </w:r>
      <w:r>
        <w:t xml:space="preserve"> </w:t>
      </w:r>
      <w:r w:rsidRPr="00D6576C">
        <w:t>quite</w:t>
      </w:r>
      <w:r>
        <w:t xml:space="preserve"> </w:t>
      </w:r>
      <w:r w:rsidRPr="00D6576C">
        <w:t>instructive</w:t>
      </w:r>
      <w:r>
        <w:t xml:space="preserve"> </w:t>
      </w:r>
      <w:r w:rsidRPr="00D6576C">
        <w:t>to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re-create</w:t>
      </w:r>
      <w:r>
        <w:t xml:space="preserve"> </w:t>
      </w:r>
      <w:r w:rsidRPr="00D6576C">
        <w:t>or</w:t>
      </w:r>
      <w:r>
        <w:t xml:space="preserve"> </w:t>
      </w:r>
      <w:r w:rsidRPr="00D6576C">
        <w:t>even</w:t>
      </w:r>
      <w:r>
        <w:t xml:space="preserve"> </w:t>
      </w:r>
      <w:r w:rsidRPr="00D6576C">
        <w:t>re-vision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work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past</w:t>
      </w:r>
      <w:r>
        <w:t xml:space="preserve"> </w:t>
      </w:r>
      <w:r w:rsidRPr="00D6576C">
        <w:t>(Friendly,</w:t>
      </w:r>
      <w:r>
        <w:t xml:space="preserve"> “Visions”</w:t>
      </w:r>
      <w:r w:rsidRPr="00D6576C">
        <w:t>).</w:t>
      </w:r>
      <w:r>
        <w:t xml:space="preserve"> </w:t>
      </w:r>
      <w:r w:rsidRPr="00D6576C">
        <w:t>We</w:t>
      </w:r>
      <w:r>
        <w:t xml:space="preserve"> </w:t>
      </w:r>
      <w:r w:rsidRPr="00D6576C">
        <w:t>can</w:t>
      </w:r>
      <w:r>
        <w:t xml:space="preserve"> </w:t>
      </w:r>
      <w:r w:rsidRPr="00D6576C">
        <w:t>learn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undertaking</w:t>
      </w:r>
      <w:r>
        <w:t xml:space="preserve"> </w:t>
      </w:r>
      <w:r w:rsidRPr="00D6576C">
        <w:t>an</w:t>
      </w:r>
      <w:r>
        <w:t xml:space="preserve"> </w:t>
      </w:r>
      <w:r w:rsidRPr="00D6576C">
        <w:t>appreciation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insight</w:t>
      </w:r>
      <w:r>
        <w:t xml:space="preserve"> </w:t>
      </w:r>
      <w:r w:rsidRPr="00D6576C">
        <w:t>and</w:t>
      </w:r>
      <w:r>
        <w:t xml:space="preserve"> </w:t>
      </w:r>
      <w:r w:rsidRPr="00D6576C">
        <w:t>hard</w:t>
      </w:r>
      <w:r>
        <w:t xml:space="preserve"> </w:t>
      </w:r>
      <w:r w:rsidRPr="00D6576C">
        <w:t>labor</w:t>
      </w:r>
      <w:r>
        <w:t xml:space="preserve"> </w:t>
      </w:r>
      <w:r w:rsidRPr="00D6576C">
        <w:t>of</w:t>
      </w:r>
      <w:r>
        <w:t xml:space="preserve"> </w:t>
      </w:r>
      <w:r w:rsidRPr="00D6576C">
        <w:t>our</w:t>
      </w:r>
      <w:r>
        <w:t xml:space="preserve"> </w:t>
      </w:r>
      <w:r w:rsidRPr="00D6576C">
        <w:t>graphic</w:t>
      </w:r>
      <w:r>
        <w:t xml:space="preserve"> </w:t>
      </w:r>
      <w:r w:rsidRPr="00D6576C">
        <w:t>heroes,</w:t>
      </w:r>
      <w:r>
        <w:t xml:space="preserve"> </w:t>
      </w:r>
      <w:r w:rsidRPr="00D6576C">
        <w:t>and</w:t>
      </w:r>
      <w:r>
        <w:t xml:space="preserve"> </w:t>
      </w:r>
      <w:r w:rsidRPr="00D6576C">
        <w:t>can</w:t>
      </w:r>
      <w:r>
        <w:t xml:space="preserve"> </w:t>
      </w:r>
      <w:r w:rsidRPr="00D6576C">
        <w:t>sometimes</w:t>
      </w:r>
      <w:r>
        <w:t xml:space="preserve"> </w:t>
      </w:r>
      <w:r w:rsidRPr="00D6576C">
        <w:t>better</w:t>
      </w:r>
      <w:r>
        <w:t xml:space="preserve"> </w:t>
      </w:r>
      <w:r w:rsidRPr="00D6576C">
        <w:t>understand</w:t>
      </w:r>
      <w:r>
        <w:t xml:space="preserve"> </w:t>
      </w:r>
      <w:r w:rsidRPr="00D6576C">
        <w:t>or</w:t>
      </w:r>
      <w:r>
        <w:t xml:space="preserve"> </w:t>
      </w:r>
      <w:r w:rsidRPr="00D6576C">
        <w:t>improve</w:t>
      </w:r>
      <w:r>
        <w:t xml:space="preserve"> </w:t>
      </w:r>
      <w:r w:rsidRPr="00D6576C">
        <w:t>on</w:t>
      </w:r>
      <w:r>
        <w:t xml:space="preserve"> </w:t>
      </w:r>
      <w:r w:rsidRPr="00D6576C">
        <w:t>their</w:t>
      </w:r>
      <w:r>
        <w:t xml:space="preserve"> </w:t>
      </w:r>
      <w:r w:rsidRPr="00D6576C">
        <w:t>designs</w:t>
      </w:r>
      <w:r>
        <w:t xml:space="preserve"> </w:t>
      </w:r>
      <w:r w:rsidRPr="00D6576C">
        <w:t>by</w:t>
      </w:r>
      <w:r>
        <w:t xml:space="preserve"> </w:t>
      </w:r>
      <w:r w:rsidRPr="00D6576C">
        <w:t>a</w:t>
      </w:r>
      <w:r>
        <w:t xml:space="preserve"> </w:t>
      </w:r>
      <w:r w:rsidRPr="00D6576C">
        <w:t>process</w:t>
      </w:r>
      <w:r>
        <w:t xml:space="preserve"> </w:t>
      </w:r>
      <w:r w:rsidRPr="00D6576C">
        <w:t>we</w:t>
      </w:r>
      <w:r>
        <w:t xml:space="preserve"> </w:t>
      </w:r>
      <w:r w:rsidRPr="00D6576C">
        <w:t>call</w:t>
      </w:r>
      <w:r>
        <w:t xml:space="preserve"> </w:t>
      </w:r>
      <w:r w:rsidRPr="00D6576C">
        <w:t>“understanding</w:t>
      </w:r>
      <w:r>
        <w:t xml:space="preserve"> </w:t>
      </w:r>
      <w:r w:rsidRPr="00D6576C">
        <w:t>through</w:t>
      </w:r>
      <w:r>
        <w:t xml:space="preserve"> </w:t>
      </w:r>
      <w:r w:rsidRPr="00D6576C">
        <w:t>reproduction,”</w:t>
      </w:r>
      <w:r>
        <w:t xml:space="preserve"> </w:t>
      </w:r>
      <w:r w:rsidRPr="00D6576C">
        <w:t>another</w:t>
      </w:r>
      <w:r>
        <w:t xml:space="preserve"> </w:t>
      </w:r>
      <w:r w:rsidRPr="00D6576C">
        <w:t>facet</w:t>
      </w:r>
      <w:r>
        <w:t xml:space="preserve"> </w:t>
      </w:r>
      <w:r w:rsidRPr="00D6576C">
        <w:t>of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</w:p>
    <w:p w14:paraId="2590D0A4" w14:textId="77777777" w:rsidR="00083FA9" w:rsidRPr="00D6576C" w:rsidRDefault="00083FA9" w:rsidP="00083FA9">
      <w:r w:rsidRPr="00D6576C">
        <w:t>There</w:t>
      </w:r>
      <w:r>
        <w:t xml:space="preserve"> </w:t>
      </w:r>
      <w:r w:rsidRPr="00D6576C">
        <w:t>is,</w:t>
      </w:r>
      <w:r>
        <w:t xml:space="preserve"> </w:t>
      </w:r>
      <w:r w:rsidRPr="00D6576C">
        <w:t>of</w:t>
      </w:r>
      <w:r>
        <w:t xml:space="preserve"> </w:t>
      </w:r>
      <w:r w:rsidRPr="00D6576C">
        <w:t>course,</w:t>
      </w:r>
      <w:r>
        <w:t xml:space="preserve"> </w:t>
      </w:r>
      <w:r w:rsidRPr="00D6576C">
        <w:t>one</w:t>
      </w:r>
      <w:r>
        <w:t xml:space="preserve"> </w:t>
      </w:r>
      <w:r w:rsidRPr="00D6576C">
        <w:t>principal</w:t>
      </w:r>
      <w:r>
        <w:t xml:space="preserve"> </w:t>
      </w:r>
      <w:r w:rsidRPr="00D6576C">
        <w:t>requirement</w:t>
      </w:r>
      <w:r>
        <w:t xml:space="preserve"> </w:t>
      </w:r>
      <w:r w:rsidRPr="00D6576C">
        <w:t>for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historiography:</w:t>
      </w:r>
      <w:r>
        <w:t xml:space="preserve"> </w:t>
      </w:r>
      <w:r w:rsidRPr="00D6576C">
        <w:rPr>
          <w:i/>
        </w:rPr>
        <w:t>data</w:t>
      </w:r>
      <w:r w:rsidRPr="00D6576C">
        <w:t>.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repository</w:t>
      </w:r>
      <w:r>
        <w:t xml:space="preserve"> </w:t>
      </w:r>
      <w:r w:rsidRPr="00D6576C">
        <w:t>of</w:t>
      </w:r>
      <w:r>
        <w:t xml:space="preserve"> </w:t>
      </w:r>
      <w:r w:rsidRPr="00D6576C">
        <w:t>all</w:t>
      </w:r>
      <w:r>
        <w:t xml:space="preserve"> </w:t>
      </w:r>
      <w:r w:rsidRPr="00D6576C">
        <w:t>the</w:t>
      </w:r>
      <w:r>
        <w:t xml:space="preserve"> </w:t>
      </w:r>
      <w:r w:rsidRPr="00D6576C">
        <w:t>information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so</w:t>
      </w:r>
      <w:r>
        <w:t xml:space="preserve"> </w:t>
      </w:r>
      <w:r w:rsidRPr="00D6576C">
        <w:t>far</w:t>
      </w:r>
      <w:r>
        <w:t xml:space="preserve"> </w:t>
      </w:r>
      <w:r w:rsidRPr="00D6576C">
        <w:t>recorded,</w:t>
      </w:r>
      <w:r>
        <w:t xml:space="preserve"> </w:t>
      </w:r>
      <w:r w:rsidRPr="00D6576C">
        <w:t>and</w:t>
      </w:r>
      <w:r>
        <w:t xml:space="preserve"> </w:t>
      </w:r>
      <w:r w:rsidRPr="00D6576C">
        <w:t>modern</w:t>
      </w:r>
      <w:r>
        <w:t xml:space="preserve"> </w:t>
      </w:r>
      <w:r w:rsidRPr="00D6576C">
        <w:t>database</w:t>
      </w:r>
      <w:r>
        <w:t xml:space="preserve"> </w:t>
      </w:r>
      <w:r w:rsidRPr="00D6576C">
        <w:t>tools</w:t>
      </w:r>
      <w:r>
        <w:t xml:space="preserve"> </w:t>
      </w:r>
      <w:r w:rsidRPr="00D6576C">
        <w:t>allow</w:t>
      </w:r>
      <w:r>
        <w:t xml:space="preserve"> </w:t>
      </w:r>
      <w:r w:rsidRPr="00D6576C">
        <w:t>the</w:t>
      </w:r>
      <w:r>
        <w:t xml:space="preserve"> </w:t>
      </w:r>
      <w:r w:rsidRPr="00D6576C">
        <w:t>possibility</w:t>
      </w:r>
      <w:r>
        <w:t xml:space="preserve"> </w:t>
      </w:r>
      <w:r w:rsidRPr="00D6576C">
        <w:t>of</w:t>
      </w:r>
      <w:r>
        <w:t xml:space="preserve"> </w:t>
      </w:r>
      <w:r w:rsidRPr="00D6576C">
        <w:t>simple</w:t>
      </w:r>
      <w:r>
        <w:t xml:space="preserve"> </w:t>
      </w:r>
      <w:r w:rsidRPr="00D6576C">
        <w:t>or</w:t>
      </w:r>
      <w:r>
        <w:t xml:space="preserve"> </w:t>
      </w:r>
      <w:r w:rsidRPr="00D6576C">
        <w:t>complex</w:t>
      </w:r>
      <w:r>
        <w:t xml:space="preserve"> </w:t>
      </w:r>
      <w:r w:rsidRPr="00D6576C">
        <w:t>queries,</w:t>
      </w:r>
      <w:r>
        <w:t xml:space="preserve"> </w:t>
      </w:r>
      <w:r w:rsidRPr="00D6576C">
        <w:t>limited</w:t>
      </w:r>
      <w:r>
        <w:t xml:space="preserve"> </w:t>
      </w:r>
      <w:r w:rsidRPr="00D6576C">
        <w:t>only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lastRenderedPageBreak/>
        <w:t>available</w:t>
      </w:r>
      <w:r>
        <w:t xml:space="preserve"> </w:t>
      </w:r>
      <w:r w:rsidRPr="00D6576C">
        <w:t>information.</w:t>
      </w:r>
      <w:r w:rsidRPr="00D6576C">
        <w:rPr>
          <w:rStyle w:val="FootnoteReference"/>
        </w:rPr>
        <w:footnoteReference w:id="10"/>
      </w:r>
      <w:r>
        <w:t xml:space="preserve"> </w:t>
      </w:r>
      <w:r w:rsidRPr="00D6576C">
        <w:t>In</w:t>
      </w:r>
      <w:r>
        <w:t xml:space="preserve"> </w:t>
      </w:r>
      <w:r w:rsidRPr="00D6576C">
        <w:t>related</w:t>
      </w:r>
      <w:r>
        <w:t xml:space="preserve"> </w:t>
      </w:r>
      <w:r w:rsidRPr="00D6576C">
        <w:t>work,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collected</w:t>
      </w:r>
      <w:r>
        <w:t xml:space="preserve"> </w:t>
      </w:r>
      <w:r w:rsidRPr="00D6576C">
        <w:t>and</w:t>
      </w:r>
      <w:r>
        <w:t xml:space="preserve"> </w:t>
      </w:r>
      <w:r w:rsidRPr="00D6576C">
        <w:t>disseminated</w:t>
      </w:r>
      <w:r>
        <w:t xml:space="preserve"> </w:t>
      </w:r>
      <w:r w:rsidRPr="00D6576C">
        <w:t>data</w:t>
      </w:r>
      <w:r>
        <w:t xml:space="preserve"> </w:t>
      </w:r>
      <w:r w:rsidRPr="00D6576C">
        <w:t>sets</w:t>
      </w:r>
      <w:r>
        <w:t xml:space="preserve"> </w:t>
      </w:r>
      <w:r w:rsidRPr="00D6576C">
        <w:t>of</w:t>
      </w:r>
      <w:r>
        <w:t xml:space="preserve"> </w:t>
      </w:r>
      <w:r w:rsidRPr="00D6576C">
        <w:t>historical</w:t>
      </w:r>
      <w:r>
        <w:t xml:space="preserve"> </w:t>
      </w:r>
      <w:r w:rsidRPr="00D6576C">
        <w:t>interest</w:t>
      </w:r>
      <w:r>
        <w:t xml:space="preserve"> </w:t>
      </w:r>
      <w:r w:rsidRPr="00D6576C">
        <w:t>on</w:t>
      </w:r>
      <w:r>
        <w:t xml:space="preserve"> </w:t>
      </w:r>
      <w:r w:rsidRPr="00D6576C">
        <w:t>a</w:t>
      </w:r>
      <w:r>
        <w:t xml:space="preserve"> </w:t>
      </w:r>
      <w:r w:rsidRPr="00D6576C">
        <w:t>variety</w:t>
      </w:r>
      <w:r>
        <w:t xml:space="preserve"> </w:t>
      </w:r>
      <w:r w:rsidRPr="00D6576C">
        <w:t>of</w:t>
      </w:r>
      <w:r>
        <w:t xml:space="preserve"> </w:t>
      </w:r>
      <w:r w:rsidRPr="00D6576C">
        <w:t>topics</w:t>
      </w:r>
      <w:r>
        <w:t xml:space="preserve"> </w:t>
      </w:r>
      <w:r w:rsidRPr="00D6576C">
        <w:t>in</w:t>
      </w:r>
      <w:r>
        <w:t xml:space="preserve"> </w:t>
      </w:r>
      <w:r w:rsidRPr="00D6576C">
        <w:t>statistics</w:t>
      </w:r>
      <w:r>
        <w:t xml:space="preserve"> </w:t>
      </w:r>
      <w:r w:rsidRPr="00D6576C">
        <w:t>and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visualization,</w:t>
      </w:r>
      <w:r>
        <w:t xml:space="preserve"> </w:t>
      </w:r>
      <w:r w:rsidRPr="00D6576C">
        <w:t>for</w:t>
      </w:r>
      <w:r>
        <w:t xml:space="preserve"> </w:t>
      </w:r>
      <w:r w:rsidRPr="00D6576C">
        <w:t>instance</w:t>
      </w:r>
      <w:r>
        <w:t xml:space="preserve"> </w:t>
      </w:r>
      <w:r w:rsidRPr="00D6576C">
        <w:t>via</w:t>
      </w:r>
      <w:r>
        <w:t xml:space="preserve"> </w:t>
      </w:r>
      <w:r w:rsidRPr="00D6576C">
        <w:t>the</w:t>
      </w:r>
      <w:r>
        <w:t xml:space="preserve"> </w:t>
      </w:r>
      <w:r w:rsidRPr="00D6576C">
        <w:t>R</w:t>
      </w:r>
      <w:r>
        <w:t xml:space="preserve"> </w:t>
      </w:r>
      <w:r w:rsidRPr="00D6576C">
        <w:t>packages</w:t>
      </w:r>
      <w:r>
        <w:t xml:space="preserve"> </w:t>
      </w:r>
      <w:proofErr w:type="spellStart"/>
      <w:r w:rsidRPr="00D6576C">
        <w:t>HistData</w:t>
      </w:r>
      <w:proofErr w:type="spellEnd"/>
      <w:r>
        <w:t xml:space="preserve"> </w:t>
      </w:r>
      <w:r w:rsidRPr="00D6576C">
        <w:t>and</w:t>
      </w:r>
      <w:r>
        <w:t xml:space="preserve"> </w:t>
      </w:r>
      <w:proofErr w:type="spellStart"/>
      <w:r w:rsidRPr="00D6576C">
        <w:t>Guerry</w:t>
      </w:r>
      <w:proofErr w:type="spellEnd"/>
      <w:r>
        <w:t xml:space="preserve"> </w:t>
      </w:r>
      <w:r w:rsidRPr="00D6576C">
        <w:t>(</w:t>
      </w:r>
      <w:r>
        <w:t xml:space="preserve">Friendly, </w:t>
      </w:r>
      <w:proofErr w:type="spellStart"/>
      <w:r w:rsidRPr="0019745C">
        <w:rPr>
          <w:i/>
        </w:rPr>
        <w:t>HistData</w:t>
      </w:r>
      <w:proofErr w:type="spellEnd"/>
      <w:r>
        <w:t xml:space="preserve">; </w:t>
      </w:r>
      <w:r w:rsidRPr="00D6576C">
        <w:t>Friendly</w:t>
      </w:r>
      <w:r>
        <w:t xml:space="preserve"> </w:t>
      </w:r>
      <w:r w:rsidRPr="00D6576C">
        <w:t>and</w:t>
      </w:r>
      <w:r>
        <w:t xml:space="preserve"> </w:t>
      </w:r>
      <w:r w:rsidRPr="00D6576C">
        <w:t>Dray,</w:t>
      </w:r>
      <w:r>
        <w:t xml:space="preserve"> “</w:t>
      </w:r>
      <w:proofErr w:type="spellStart"/>
      <w:r w:rsidRPr="001807E4">
        <w:t>Guerry</w:t>
      </w:r>
      <w:proofErr w:type="spellEnd"/>
      <w:r>
        <w:t>”</w:t>
      </w:r>
      <w:r w:rsidRPr="00D6576C">
        <w:t>).</w:t>
      </w:r>
      <w:r>
        <w:t xml:space="preserve"> </w:t>
      </w:r>
      <w:r w:rsidRPr="00D6576C">
        <w:t>These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considered</w:t>
      </w:r>
      <w:r>
        <w:t xml:space="preserve"> </w:t>
      </w:r>
      <w:r w:rsidRPr="00D6576C">
        <w:t>another</w:t>
      </w:r>
      <w:r>
        <w:t xml:space="preserve"> </w:t>
      </w:r>
      <w:r w:rsidRPr="00D6576C">
        <w:t>source</w:t>
      </w:r>
      <w:r>
        <w:t xml:space="preserve"> </w:t>
      </w:r>
      <w:r w:rsidRPr="00D6576C">
        <w:t>for</w:t>
      </w:r>
      <w:r>
        <w:t xml:space="preserve"> </w:t>
      </w:r>
      <w:r w:rsidRPr="00D6576C">
        <w:t>data,</w:t>
      </w:r>
      <w:r>
        <w:t xml:space="preserve"> </w:t>
      </w:r>
      <w:r w:rsidRPr="00D6576C">
        <w:t>pictures,</w:t>
      </w:r>
      <w:r>
        <w:t xml:space="preserve"> </w:t>
      </w:r>
      <w:r w:rsidRPr="00D6576C">
        <w:t>and</w:t>
      </w:r>
      <w:r>
        <w:t xml:space="preserve"> </w:t>
      </w:r>
      <w:r w:rsidRPr="00D6576C">
        <w:t>stories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historiography,</w:t>
      </w:r>
      <w:r>
        <w:t xml:space="preserve"> </w:t>
      </w:r>
      <w:r w:rsidRPr="00D6576C">
        <w:t>and</w:t>
      </w:r>
      <w:r>
        <w:t xml:space="preserve"> </w:t>
      </w:r>
      <w:r w:rsidRPr="00D6576C">
        <w:t>understanding</w:t>
      </w:r>
      <w:r>
        <w:t xml:space="preserve"> </w:t>
      </w:r>
      <w:r w:rsidRPr="00D6576C">
        <w:t>through</w:t>
      </w:r>
      <w:r>
        <w:t xml:space="preserve"> </w:t>
      </w:r>
      <w:r w:rsidRPr="00D6576C">
        <w:t>reproduction.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essence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motto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datavis.ca</w:t>
      </w:r>
      <w:r>
        <w:t xml:space="preserve"> </w:t>
      </w:r>
      <w:r w:rsidRPr="00D6576C">
        <w:t>web</w:t>
      </w:r>
      <w:r>
        <w:t xml:space="preserve"> </w:t>
      </w:r>
      <w:r w:rsidRPr="00D6576C">
        <w:t>site:</w:t>
      </w:r>
      <w:r>
        <w:t xml:space="preserve"> </w:t>
      </w:r>
      <w:r w:rsidRPr="00D6576C">
        <w:t>Looking</w:t>
      </w:r>
      <w:r>
        <w:t xml:space="preserve"> </w:t>
      </w:r>
      <w:r w:rsidRPr="00D6576C">
        <w:t>back,</w:t>
      </w:r>
      <w:r>
        <w:t xml:space="preserve"> </w:t>
      </w:r>
      <w:r w:rsidRPr="00D6576C">
        <w:t>going</w:t>
      </w:r>
      <w:r>
        <w:t xml:space="preserve"> </w:t>
      </w:r>
      <w:r w:rsidRPr="00D6576C">
        <w:t>forward.</w:t>
      </w:r>
    </w:p>
    <w:p w14:paraId="3FA0FA45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subsections</w:t>
      </w:r>
      <w:r>
        <w:t xml:space="preserve"> </w:t>
      </w:r>
      <w:r w:rsidRPr="00D6576C">
        <w:t>below,</w:t>
      </w:r>
      <w:r>
        <w:t xml:space="preserve"> </w:t>
      </w:r>
      <w:r w:rsidRPr="00D6576C">
        <w:t>we</w:t>
      </w:r>
      <w:r>
        <w:t xml:space="preserve"> </w:t>
      </w:r>
      <w:r w:rsidRPr="00D6576C">
        <w:t>describe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applications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ideas</w:t>
      </w:r>
      <w:r>
        <w:t xml:space="preserve"> </w:t>
      </w:r>
      <w:r w:rsidRPr="00D6576C">
        <w:t>using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and</w:t>
      </w:r>
      <w:r>
        <w:t xml:space="preserve"> </w:t>
      </w:r>
      <w:r w:rsidRPr="00D6576C">
        <w:t>case</w:t>
      </w:r>
      <w:r>
        <w:t xml:space="preserve"> </w:t>
      </w:r>
      <w:r w:rsidRPr="00D6576C">
        <w:t>studies</w:t>
      </w:r>
      <w:r>
        <w:t xml:space="preserve"> </w:t>
      </w:r>
      <w:r w:rsidRPr="00D6576C">
        <w:t>that</w:t>
      </w:r>
      <w:r>
        <w:t xml:space="preserve"> </w:t>
      </w:r>
      <w:r w:rsidRPr="00D6576C">
        <w:t>arose</w:t>
      </w:r>
      <w:r>
        <w:t xml:space="preserve"> </w:t>
      </w:r>
      <w:r w:rsidRPr="00D6576C">
        <w:t>from</w:t>
      </w:r>
      <w:r>
        <w:t xml:space="preserve"> </w:t>
      </w:r>
      <w:r w:rsidRPr="00D6576C">
        <w:t>this</w:t>
      </w:r>
      <w:r>
        <w:t xml:space="preserve"> </w:t>
      </w:r>
      <w:r w:rsidRPr="00D6576C">
        <w:t>work.</w:t>
      </w:r>
      <w:r>
        <w:t xml:space="preserve"> </w:t>
      </w:r>
      <w:r w:rsidRPr="00D6576C">
        <w:t>There</w:t>
      </w:r>
      <w:r>
        <w:t xml:space="preserve"> </w:t>
      </w:r>
      <w:r w:rsidRPr="00D6576C">
        <w:t>is</w:t>
      </w:r>
      <w:r>
        <w:t xml:space="preserve"> </w:t>
      </w:r>
      <w:r w:rsidRPr="00D6576C">
        <w:t>an</w:t>
      </w:r>
      <w:r>
        <w:t xml:space="preserve"> </w:t>
      </w:r>
      <w:r w:rsidRPr="00D6576C">
        <w:t>interesting</w:t>
      </w:r>
      <w:r>
        <w:t xml:space="preserve"> </w:t>
      </w:r>
      <w:r w:rsidRPr="00D6576C">
        <w:t>interplay</w:t>
      </w:r>
      <w:r>
        <w:t xml:space="preserve"> </w:t>
      </w:r>
      <w:r w:rsidRPr="00D6576C">
        <w:t>between</w:t>
      </w:r>
      <w:r>
        <w:t xml:space="preserve"> </w:t>
      </w:r>
      <w:r w:rsidRPr="00D6576C">
        <w:t>such</w:t>
      </w:r>
      <w:r>
        <w:t xml:space="preserve"> </w:t>
      </w:r>
      <w:r w:rsidRPr="00D6576C">
        <w:t>historical</w:t>
      </w:r>
      <w:r>
        <w:t xml:space="preserve"> </w:t>
      </w:r>
      <w:r w:rsidRPr="00D6576C">
        <w:t>analyses</w:t>
      </w:r>
      <w:r>
        <w:t xml:space="preserve"> </w:t>
      </w:r>
      <w:r w:rsidRPr="00D6576C">
        <w:t>and</w:t>
      </w:r>
      <w:r>
        <w:t xml:space="preserve"> </w:t>
      </w:r>
      <w:r w:rsidRPr="00D6576C">
        <w:t>these</w:t>
      </w:r>
      <w:r>
        <w:t xml:space="preserve"> </w:t>
      </w:r>
      <w:r w:rsidRPr="00D6576C">
        <w:t>data</w:t>
      </w:r>
      <w:r>
        <w:t xml:space="preserve"> </w:t>
      </w:r>
      <w:r w:rsidRPr="00D6576C">
        <w:t>collections.</w:t>
      </w:r>
      <w:r>
        <w:t xml:space="preserve"> </w:t>
      </w:r>
      <w:r w:rsidRPr="00D6576C">
        <w:t>Some</w:t>
      </w:r>
      <w:r>
        <w:t xml:space="preserve"> </w:t>
      </w:r>
      <w:r w:rsidRPr="00D6576C">
        <w:t>studies</w:t>
      </w:r>
      <w:r>
        <w:t xml:space="preserve"> </w:t>
      </w:r>
      <w:r w:rsidRPr="00D6576C">
        <w:t>called</w:t>
      </w:r>
      <w:r>
        <w:t xml:space="preserve"> </w:t>
      </w:r>
      <w:r w:rsidRPr="00D6576C">
        <w:t>for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find</w:t>
      </w:r>
      <w:r>
        <w:t xml:space="preserve"> </w:t>
      </w:r>
      <w:r w:rsidRPr="00D6576C">
        <w:t>and</w:t>
      </w:r>
      <w:r>
        <w:t xml:space="preserve"> </w:t>
      </w:r>
      <w:r w:rsidRPr="00D6576C">
        <w:t>incorporate</w:t>
      </w:r>
      <w:r>
        <w:t xml:space="preserve"> </w:t>
      </w:r>
      <w:r w:rsidRPr="00D6576C">
        <w:t>new</w:t>
      </w:r>
      <w:r>
        <w:t xml:space="preserve"> </w:t>
      </w:r>
      <w:r w:rsidRPr="00D6576C">
        <w:t>data</w:t>
      </w:r>
      <w:r>
        <w:t xml:space="preserve"> </w:t>
      </w:r>
      <w:r w:rsidRPr="00D6576C">
        <w:t>sources,</w:t>
      </w:r>
      <w:r>
        <w:t xml:space="preserve"> </w:t>
      </w:r>
      <w:r w:rsidRPr="00D6576C">
        <w:t>such</w:t>
      </w:r>
      <w:r>
        <w:t xml:space="preserve"> </w:t>
      </w:r>
      <w:r w:rsidRPr="00D6576C">
        <w:t>as</w:t>
      </w:r>
      <w:r>
        <w:t xml:space="preserve"> </w:t>
      </w:r>
      <w:r w:rsidRPr="00D6576C">
        <w:t>our</w:t>
      </w:r>
      <w:r>
        <w:t xml:space="preserve"> </w:t>
      </w:r>
      <w:r w:rsidRPr="00D6576C">
        <w:t>paper</w:t>
      </w:r>
      <w:r>
        <w:t xml:space="preserve"> </w:t>
      </w:r>
      <w:r w:rsidRPr="00D6576C">
        <w:t>on</w:t>
      </w:r>
      <w:r>
        <w:t xml:space="preserve"> </w:t>
      </w:r>
      <w:proofErr w:type="spellStart"/>
      <w:r w:rsidRPr="00D6576C">
        <w:t>Guerry’s</w:t>
      </w:r>
      <w:proofErr w:type="spellEnd"/>
      <w:r>
        <w:t xml:space="preserve"> </w:t>
      </w:r>
      <w:r w:rsidRPr="00D6576C">
        <w:t>moral</w:t>
      </w:r>
      <w:r>
        <w:t xml:space="preserve"> </w:t>
      </w:r>
      <w:r w:rsidRPr="00D6576C">
        <w:t>statistics</w:t>
      </w:r>
      <w:r>
        <w:t xml:space="preserve"> </w:t>
      </w:r>
      <w:r w:rsidRPr="00D6576C">
        <w:t>of</w:t>
      </w:r>
      <w:r>
        <w:t xml:space="preserve"> </w:t>
      </w:r>
      <w:r w:rsidRPr="00D6576C">
        <w:t>France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proofErr w:type="spellStart"/>
      <w:r w:rsidRPr="00D6576C">
        <w:t>Guerry</w:t>
      </w:r>
      <w:proofErr w:type="spellEnd"/>
      <w:r>
        <w:t xml:space="preserve"> </w:t>
      </w:r>
      <w:r w:rsidRPr="00D6576C">
        <w:t>package,</w:t>
      </w:r>
      <w:r>
        <w:t xml:space="preserve"> </w:t>
      </w:r>
      <w:r w:rsidRPr="00D6576C">
        <w:t>to</w:t>
      </w:r>
      <w:r>
        <w:t xml:space="preserve"> </w:t>
      </w:r>
      <w:r w:rsidRPr="00D6576C">
        <w:t>which</w:t>
      </w:r>
      <w:r>
        <w:t xml:space="preserve"> </w:t>
      </w:r>
      <w:r w:rsidRPr="00D6576C">
        <w:t>we</w:t>
      </w:r>
      <w:r>
        <w:t xml:space="preserve"> </w:t>
      </w:r>
      <w:r w:rsidRPr="00D6576C">
        <w:t>added</w:t>
      </w:r>
      <w:r>
        <w:t xml:space="preserve"> </w:t>
      </w:r>
      <w:proofErr w:type="spellStart"/>
      <w:r w:rsidRPr="00D6576C">
        <w:t>Angeville’s</w:t>
      </w:r>
      <w:proofErr w:type="spellEnd"/>
      <w:r>
        <w:t xml:space="preserve"> </w:t>
      </w:r>
      <w:r w:rsidRPr="00D6576C">
        <w:t>extensive</w:t>
      </w:r>
      <w:r>
        <w:t xml:space="preserve"> </w:t>
      </w:r>
      <w:r w:rsidRPr="00D6576C">
        <w:t>1836</w:t>
      </w:r>
      <w:r>
        <w:t xml:space="preserve"> </w:t>
      </w:r>
      <w:r w:rsidRPr="00D6576C">
        <w:t>data</w:t>
      </w:r>
      <w:r>
        <w:t xml:space="preserve"> </w:t>
      </w:r>
      <w:r w:rsidRPr="00D6576C">
        <w:t>on</w:t>
      </w:r>
      <w:r>
        <w:t xml:space="preserve"> </w:t>
      </w:r>
      <w:r w:rsidRPr="00D6576C">
        <w:t>social</w:t>
      </w:r>
      <w:r>
        <w:t xml:space="preserve"> </w:t>
      </w:r>
      <w:r w:rsidRPr="00D6576C">
        <w:t>and</w:t>
      </w:r>
      <w:r>
        <w:t xml:space="preserve"> </w:t>
      </w:r>
      <w:r w:rsidRPr="00D6576C">
        <w:t>economic</w:t>
      </w:r>
      <w:r>
        <w:t xml:space="preserve"> </w:t>
      </w:r>
      <w:r w:rsidRPr="00D6576C">
        <w:t>characteristics</w:t>
      </w:r>
      <w:r>
        <w:t xml:space="preserve"> </w:t>
      </w:r>
      <w:r w:rsidRPr="00D6576C">
        <w:t>of</w:t>
      </w:r>
      <w:r>
        <w:t xml:space="preserve"> </w:t>
      </w:r>
      <w:r w:rsidRPr="00D6576C">
        <w:t>France</w:t>
      </w:r>
      <w:r>
        <w:t xml:space="preserve"> </w:t>
      </w:r>
      <w:r w:rsidRPr="00D6576C">
        <w:t>(Friendly,</w:t>
      </w:r>
      <w:r>
        <w:t xml:space="preserve"> “Visualizing”</w:t>
      </w:r>
      <w:r w:rsidRPr="00D6576C">
        <w:t>).</w:t>
      </w:r>
      <w:r>
        <w:t xml:space="preserve"> </w:t>
      </w:r>
      <w:r w:rsidRPr="00D6576C">
        <w:t>In</w:t>
      </w:r>
      <w:r>
        <w:t xml:space="preserve"> </w:t>
      </w:r>
      <w:r w:rsidRPr="00D6576C">
        <w:t>other</w:t>
      </w:r>
      <w:r>
        <w:t xml:space="preserve"> </w:t>
      </w:r>
      <w:r w:rsidRPr="00D6576C">
        <w:t>cases,</w:t>
      </w:r>
      <w:r>
        <w:t xml:space="preserve"> </w:t>
      </w:r>
      <w:r w:rsidRPr="00D6576C">
        <w:t>our</w:t>
      </w:r>
      <w:r>
        <w:t xml:space="preserve"> </w:t>
      </w:r>
      <w:r w:rsidRPr="00D6576C">
        <w:t>analyses</w:t>
      </w:r>
      <w:r>
        <w:t xml:space="preserve"> </w:t>
      </w:r>
      <w:r w:rsidRPr="00D6576C">
        <w:t>suggested</w:t>
      </w:r>
      <w:r>
        <w:t xml:space="preserve"> </w:t>
      </w:r>
      <w:r w:rsidRPr="00D6576C">
        <w:t>new</w:t>
      </w:r>
      <w:r>
        <w:t xml:space="preserve"> </w:t>
      </w:r>
      <w:r w:rsidRPr="00D6576C">
        <w:t>or</w:t>
      </w:r>
      <w:r>
        <w:t xml:space="preserve"> </w:t>
      </w:r>
      <w:r w:rsidRPr="00D6576C">
        <w:t>different</w:t>
      </w:r>
      <w:r>
        <w:t xml:space="preserve"> </w:t>
      </w:r>
      <w:r w:rsidRPr="00D6576C">
        <w:t>ways</w:t>
      </w:r>
      <w:r>
        <w:t xml:space="preserve"> </w:t>
      </w:r>
      <w:r w:rsidRPr="00D6576C">
        <w:t>to</w:t>
      </w:r>
      <w:r>
        <w:t xml:space="preserve"> </w:t>
      </w:r>
      <w:r w:rsidRPr="00D6576C">
        <w:t>visualize</w:t>
      </w:r>
      <w:r>
        <w:t xml:space="preserve"> </w:t>
      </w:r>
      <w:r w:rsidRPr="00D6576C">
        <w:t>historical</w:t>
      </w:r>
      <w:r>
        <w:t xml:space="preserve"> </w:t>
      </w:r>
      <w:r w:rsidRPr="00D6576C">
        <w:t>data.</w:t>
      </w:r>
    </w:p>
    <w:p w14:paraId="1DAE08FA" w14:textId="77777777" w:rsidR="00083FA9" w:rsidRDefault="00083FA9" w:rsidP="00083FA9">
      <w:pPr>
        <w:ind w:firstLine="0"/>
        <w:rPr>
          <w:i/>
        </w:rPr>
      </w:pPr>
    </w:p>
    <w:p w14:paraId="389B257A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 Authors: Lifespan</w:t>
      </w:r>
    </w:p>
    <w:p w14:paraId="32F99E2D" w14:textId="77777777" w:rsidR="00083FA9" w:rsidRPr="00D6576C" w:rsidRDefault="00083FA9" w:rsidP="00083FA9">
      <w:r w:rsidRPr="00D6576C">
        <w:t>As</w:t>
      </w:r>
      <w:r>
        <w:t xml:space="preserve"> </w:t>
      </w:r>
      <w:r w:rsidRPr="00D6576C">
        <w:t>noted</w:t>
      </w:r>
      <w:r>
        <w:t xml:space="preserve"> </w:t>
      </w:r>
      <w:r w:rsidRPr="00D6576C">
        <w:t>earlier,</w:t>
      </w:r>
      <w:r>
        <w:t xml:space="preserve"> </w:t>
      </w:r>
      <w:r w:rsidRPr="00D6576C">
        <w:t>we</w:t>
      </w:r>
      <w:r>
        <w:t xml:space="preserve"> </w:t>
      </w:r>
      <w:r w:rsidRPr="00D6576C">
        <w:t>record</w:t>
      </w:r>
      <w:r>
        <w:t xml:space="preserve"> </w:t>
      </w:r>
      <w:r w:rsidRPr="00D6576C">
        <w:t>information</w:t>
      </w:r>
      <w:r>
        <w:t xml:space="preserve"> </w:t>
      </w:r>
      <w:r w:rsidRPr="00D6576C">
        <w:t>relevant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contributors</w:t>
      </w:r>
      <w:r>
        <w:t xml:space="preserve"> </w:t>
      </w:r>
      <w:r w:rsidRPr="00D6576C">
        <w:t>of</w:t>
      </w:r>
      <w:r>
        <w:t xml:space="preserve"> </w:t>
      </w:r>
      <w:r w:rsidRPr="00D6576C">
        <w:t>milestones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an</w:t>
      </w:r>
      <w:r>
        <w:t xml:space="preserve"> </w:t>
      </w:r>
      <w:r w:rsidRPr="00D6576C">
        <w:t>author</w:t>
      </w:r>
      <w:r>
        <w:t xml:space="preserve"> </w:t>
      </w:r>
      <w:r w:rsidRPr="00D6576C">
        <w:t>table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  <w:r>
        <w:t xml:space="preserve"> </w:t>
      </w:r>
      <w:r w:rsidRPr="00D6576C">
        <w:t>For</w:t>
      </w:r>
      <w:r>
        <w:t xml:space="preserve"> </w:t>
      </w:r>
      <w:r w:rsidRPr="00D6576C">
        <w:t>most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individuals,</w:t>
      </w:r>
      <w:r>
        <w:t xml:space="preserve"> </w:t>
      </w:r>
      <w:proofErr w:type="gramStart"/>
      <w:r w:rsidRPr="00D6576C">
        <w:t>internet</w:t>
      </w:r>
      <w:proofErr w:type="gramEnd"/>
      <w:r>
        <w:t xml:space="preserve"> </w:t>
      </w:r>
      <w:r w:rsidRPr="00D6576C">
        <w:t>and</w:t>
      </w:r>
      <w:r>
        <w:t xml:space="preserve"> </w:t>
      </w:r>
      <w:r w:rsidRPr="00D6576C">
        <w:t>biographical</w:t>
      </w:r>
      <w:r>
        <w:t xml:space="preserve"> </w:t>
      </w:r>
      <w:r w:rsidRPr="00D6576C">
        <w:lastRenderedPageBreak/>
        <w:t>searches</w:t>
      </w:r>
      <w:r>
        <w:t xml:space="preserve"> </w:t>
      </w:r>
      <w:r w:rsidRPr="00D6576C">
        <w:t>allowed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determine</w:t>
      </w:r>
      <w:r>
        <w:t xml:space="preserve"> </w:t>
      </w:r>
      <w:r w:rsidRPr="00D6576C">
        <w:t>the</w:t>
      </w:r>
      <w:r>
        <w:t xml:space="preserve"> </w:t>
      </w:r>
      <w:r w:rsidRPr="00D6576C">
        <w:t>dates</w:t>
      </w:r>
      <w:r>
        <w:t xml:space="preserve"> </w:t>
      </w:r>
      <w:r w:rsidRPr="00D6576C">
        <w:t>and</w:t>
      </w:r>
      <w:r>
        <w:t xml:space="preserve"> </w:t>
      </w:r>
      <w:r w:rsidRPr="00D6576C">
        <w:t>places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death.</w:t>
      </w:r>
      <w:r>
        <w:t xml:space="preserve"> </w:t>
      </w:r>
      <w:r w:rsidRPr="00D6576C">
        <w:t>One</w:t>
      </w:r>
      <w:r>
        <w:t xml:space="preserve"> </w:t>
      </w:r>
      <w:r w:rsidRPr="00D6576C">
        <w:t>simple</w:t>
      </w:r>
      <w:r>
        <w:t xml:space="preserve"> </w:t>
      </w:r>
      <w:r w:rsidRPr="00D6576C">
        <w:t>question</w:t>
      </w:r>
      <w:r>
        <w:t xml:space="preserve"> </w:t>
      </w:r>
      <w:r w:rsidRPr="00D6576C">
        <w:t>that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posed</w:t>
      </w:r>
      <w:r>
        <w:t xml:space="preserve"> </w:t>
      </w:r>
      <w:r w:rsidRPr="00D6576C">
        <w:t>using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</w:t>
      </w:r>
      <w:r>
        <w:t xml:space="preserve"> </w:t>
      </w:r>
      <w:r w:rsidRPr="00D6576C">
        <w:t>is</w:t>
      </w:r>
      <w:r>
        <w:t xml:space="preserve"> </w:t>
      </w:r>
      <w:r w:rsidRPr="00D6576C">
        <w:t>how</w:t>
      </w:r>
      <w:r>
        <w:t xml:space="preserve"> </w:t>
      </w:r>
      <w:r w:rsidRPr="00D6576C">
        <w:t>long</w:t>
      </w:r>
      <w:r>
        <w:t xml:space="preserve"> </w:t>
      </w:r>
      <w:r w:rsidRPr="00D6576C">
        <w:t>did</w:t>
      </w:r>
      <w:r>
        <w:t xml:space="preserve"> </w:t>
      </w:r>
      <w:r w:rsidRPr="00D6576C">
        <w:t>these</w:t>
      </w:r>
      <w:r>
        <w:t xml:space="preserve"> </w:t>
      </w:r>
      <w:r w:rsidRPr="00D6576C">
        <w:t>contributo</w:t>
      </w:r>
      <w:r>
        <w:t xml:space="preserve">rs live? As illustrated earlier in </w:t>
      </w:r>
      <w:r w:rsidRPr="00D6576C">
        <w:t>Figure</w:t>
      </w:r>
      <w:r>
        <w:t xml:space="preserve"> 10.5</w:t>
      </w:r>
      <w:r w:rsidRPr="00D6576C">
        <w:t>,</w:t>
      </w:r>
      <w:r>
        <w:t xml:space="preserve"> </w:t>
      </w:r>
      <w:r w:rsidRPr="00D6576C">
        <w:t>Joseph</w:t>
      </w:r>
      <w:r>
        <w:t xml:space="preserve"> </w:t>
      </w:r>
      <w:r w:rsidRPr="00D6576C">
        <w:t>Priestley</w:t>
      </w:r>
      <w:r>
        <w:t xml:space="preserve"> </w:t>
      </w:r>
      <w:r w:rsidRPr="00D6576C">
        <w:t>was</w:t>
      </w:r>
      <w:r>
        <w:t xml:space="preserve"> </w:t>
      </w:r>
      <w:r w:rsidRPr="00D6576C">
        <w:t>the</w:t>
      </w:r>
      <w:r>
        <w:t xml:space="preserve"> </w:t>
      </w:r>
      <w:r w:rsidRPr="00D6576C">
        <w:t>first</w:t>
      </w:r>
      <w:r>
        <w:t xml:space="preserve"> </w:t>
      </w:r>
      <w:r w:rsidRPr="00D6576C">
        <w:t>to</w:t>
      </w:r>
      <w:r>
        <w:t xml:space="preserve"> </w:t>
      </w:r>
      <w:r w:rsidRPr="00D6576C">
        <w:t>develop</w:t>
      </w:r>
      <w:r>
        <w:t xml:space="preserve"> </w:t>
      </w:r>
      <w:r w:rsidRPr="00D6576C">
        <w:t>the</w:t>
      </w:r>
      <w:r>
        <w:t xml:space="preserve"> </w:t>
      </w:r>
      <w:r w:rsidRPr="00D6576C">
        <w:t>idea</w:t>
      </w:r>
      <w:r>
        <w:t xml:space="preserve"> </w:t>
      </w:r>
      <w:r w:rsidRPr="00D6576C">
        <w:t>of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graphic</w:t>
      </w:r>
      <w:r>
        <w:t xml:space="preserve"> </w:t>
      </w:r>
      <w:r w:rsidRPr="00D6576C">
        <w:t>representation</w:t>
      </w:r>
      <w:r>
        <w:t xml:space="preserve"> </w:t>
      </w:r>
      <w:r w:rsidRPr="00D6576C">
        <w:t>to</w:t>
      </w:r>
      <w:r>
        <w:t xml:space="preserve"> </w:t>
      </w:r>
      <w:r w:rsidRPr="00D6576C">
        <w:t>show</w:t>
      </w:r>
      <w:r>
        <w:t xml:space="preserve"> </w:t>
      </w:r>
      <w:r w:rsidRPr="00D6576C">
        <w:t>the</w:t>
      </w:r>
      <w:r>
        <w:t xml:space="preserve"> </w:t>
      </w:r>
      <w:r w:rsidRPr="00D6576C">
        <w:t>lifespan</w:t>
      </w:r>
      <w:r>
        <w:t xml:space="preserve"> </w:t>
      </w:r>
      <w:r w:rsidRPr="00D6576C">
        <w:t>of</w:t>
      </w:r>
      <w:r>
        <w:t xml:space="preserve"> </w:t>
      </w:r>
      <w:r w:rsidRPr="00D6576C">
        <w:t>famous</w:t>
      </w:r>
      <w:r>
        <w:t xml:space="preserve"> </w:t>
      </w:r>
      <w:r w:rsidRPr="00D6576C">
        <w:t>men.</w:t>
      </w:r>
      <w:r>
        <w:t xml:space="preserve"> </w:t>
      </w:r>
      <w:r w:rsidRPr="00D6576C">
        <w:t>His</w:t>
      </w:r>
      <w:r>
        <w:t xml:space="preserve"> </w:t>
      </w:r>
      <w:r w:rsidRPr="00D6576C">
        <w:t>“charts</w:t>
      </w:r>
      <w:r>
        <w:t xml:space="preserve"> </w:t>
      </w:r>
      <w:r w:rsidRPr="00D6576C">
        <w:t>of</w:t>
      </w:r>
      <w:r>
        <w:t xml:space="preserve"> </w:t>
      </w:r>
      <w:r w:rsidRPr="00D6576C">
        <w:t>biography”</w:t>
      </w:r>
      <w:r>
        <w:t xml:space="preserve"> </w:t>
      </w:r>
      <w:r w:rsidRPr="00D6576C">
        <w:t>did</w:t>
      </w:r>
      <w:r>
        <w:t xml:space="preserve"> </w:t>
      </w:r>
      <w:r w:rsidRPr="00D6576C">
        <w:t>this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particularly</w:t>
      </w:r>
      <w:r>
        <w:t xml:space="preserve"> </w:t>
      </w:r>
      <w:r w:rsidRPr="00D6576C">
        <w:t>evocative</w:t>
      </w:r>
      <w:r>
        <w:t xml:space="preserve"> </w:t>
      </w:r>
      <w:r w:rsidRPr="00D6576C">
        <w:t>form,</w:t>
      </w:r>
      <w:r>
        <w:t xml:space="preserve"> </w:t>
      </w:r>
      <w:r w:rsidRPr="00D6576C">
        <w:t>representing</w:t>
      </w:r>
      <w:r>
        <w:t xml:space="preserve"> </w:t>
      </w:r>
      <w:r w:rsidRPr="00D6576C">
        <w:t>each</w:t>
      </w:r>
      <w:r>
        <w:t xml:space="preserve"> </w:t>
      </w:r>
      <w:r w:rsidRPr="00D6576C">
        <w:t>person</w:t>
      </w:r>
      <w:r>
        <w:t xml:space="preserve"> </w:t>
      </w:r>
      <w:r w:rsidRPr="00D6576C">
        <w:t>by</w:t>
      </w:r>
      <w:r>
        <w:t xml:space="preserve"> </w:t>
      </w:r>
      <w:r w:rsidRPr="00D6576C">
        <w:t>a</w:t>
      </w:r>
      <w:r>
        <w:t xml:space="preserve"> </w:t>
      </w:r>
      <w:r w:rsidRPr="00D6576C">
        <w:t>line</w:t>
      </w:r>
      <w:r>
        <w:t xml:space="preserve"> </w:t>
      </w:r>
      <w:r w:rsidRPr="00D6576C">
        <w:t>segment</w:t>
      </w:r>
      <w:r>
        <w:t xml:space="preserve"> </w:t>
      </w:r>
      <w:r w:rsidRPr="00D6576C">
        <w:t>whose</w:t>
      </w:r>
      <w:r>
        <w:t xml:space="preserve"> </w:t>
      </w:r>
      <w:r w:rsidRPr="00D6576C">
        <w:t>length</w:t>
      </w:r>
      <w:r>
        <w:t xml:space="preserve"> </w:t>
      </w:r>
      <w:r w:rsidRPr="00D6576C">
        <w:t>was</w:t>
      </w:r>
      <w:r>
        <w:t xml:space="preserve"> </w:t>
      </w:r>
      <w:r w:rsidRPr="00D6576C">
        <w:t>defined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individual’s</w:t>
      </w:r>
      <w:r>
        <w:t xml:space="preserve"> </w:t>
      </w:r>
      <w:r w:rsidRPr="00D6576C">
        <w:t>lifespan</w:t>
      </w:r>
      <w:r>
        <w:t xml:space="preserve"> </w:t>
      </w:r>
      <w:r w:rsidRPr="00D6576C">
        <w:t>and</w:t>
      </w:r>
      <w:r>
        <w:t xml:space="preserve"> </w:t>
      </w:r>
      <w:r w:rsidRPr="00D6576C">
        <w:t>then</w:t>
      </w:r>
      <w:r>
        <w:t xml:space="preserve"> </w:t>
      </w:r>
      <w:r w:rsidRPr="00D6576C">
        <w:t>grouped</w:t>
      </w:r>
      <w:r>
        <w:t xml:space="preserve"> </w:t>
      </w:r>
      <w:r w:rsidRPr="00D6576C">
        <w:t>by</w:t>
      </w:r>
      <w:r>
        <w:t xml:space="preserve"> </w:t>
      </w:r>
      <w:r w:rsidRPr="00D6576C">
        <w:t>occupational</w:t>
      </w:r>
      <w:r>
        <w:t xml:space="preserve"> </w:t>
      </w:r>
      <w:r w:rsidRPr="00D6576C">
        <w:t>category.</w:t>
      </w:r>
    </w:p>
    <w:p w14:paraId="2D35EA8F" w14:textId="77777777" w:rsidR="00083FA9" w:rsidRPr="00D6576C" w:rsidRDefault="00083FA9" w:rsidP="00083FA9">
      <w:r w:rsidRPr="00D6576C">
        <w:t>These</w:t>
      </w:r>
      <w:r>
        <w:t xml:space="preserve"> </w:t>
      </w:r>
      <w:r w:rsidRPr="00D6576C">
        <w:t>“timespan”</w:t>
      </w:r>
      <w:r>
        <w:t xml:space="preserve"> </w:t>
      </w:r>
      <w:r w:rsidRPr="00D6576C">
        <w:t>charts</w:t>
      </w:r>
      <w:r>
        <w:t xml:space="preserve"> </w:t>
      </w:r>
      <w:r w:rsidRPr="00D6576C">
        <w:t>tell</w:t>
      </w:r>
      <w:r>
        <w:t xml:space="preserve"> </w:t>
      </w:r>
      <w:r w:rsidRPr="00D6576C">
        <w:t>an</w:t>
      </w:r>
      <w:r>
        <w:t xml:space="preserve"> </w:t>
      </w:r>
      <w:r w:rsidRPr="00D6576C">
        <w:t>interesting</w:t>
      </w:r>
      <w:r>
        <w:t xml:space="preserve"> </w:t>
      </w:r>
      <w:r w:rsidRPr="00D6576C">
        <w:t>story,</w:t>
      </w:r>
      <w:r>
        <w:t xml:space="preserve"> </w:t>
      </w:r>
      <w:r w:rsidRPr="00D6576C">
        <w:t>but</w:t>
      </w:r>
      <w:r>
        <w:t xml:space="preserve"> </w:t>
      </w:r>
      <w:r w:rsidRPr="00D6576C">
        <w:t>they</w:t>
      </w:r>
      <w:r>
        <w:t xml:space="preserve"> </w:t>
      </w:r>
      <w:r w:rsidRPr="00D6576C">
        <w:t>do</w:t>
      </w:r>
      <w:r>
        <w:t xml:space="preserve"> </w:t>
      </w:r>
      <w:r w:rsidRPr="00D6576C">
        <w:t>not</w:t>
      </w:r>
      <w:r>
        <w:t xml:space="preserve"> </w:t>
      </w:r>
      <w:r w:rsidRPr="00D6576C">
        <w:t>provide</w:t>
      </w:r>
      <w:r>
        <w:t xml:space="preserve"> </w:t>
      </w:r>
      <w:r w:rsidRPr="00D6576C">
        <w:t>an</w:t>
      </w:r>
      <w:r>
        <w:t xml:space="preserve"> </w:t>
      </w:r>
      <w:r w:rsidRPr="00D6576C">
        <w:t>answer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question</w:t>
      </w:r>
      <w:r>
        <w:t xml:space="preserve"> </w:t>
      </w:r>
      <w:r w:rsidRPr="00D6576C">
        <w:t>of</w:t>
      </w:r>
      <w:r>
        <w:t xml:space="preserve"> </w:t>
      </w:r>
      <w:r w:rsidRPr="00D6576C">
        <w:t>how</w:t>
      </w:r>
      <w:r>
        <w:t xml:space="preserve"> </w:t>
      </w:r>
      <w:r w:rsidRPr="00D6576C">
        <w:t>long,</w:t>
      </w:r>
      <w:r>
        <w:t xml:space="preserve"> </w:t>
      </w:r>
      <w:r w:rsidRPr="00D6576C">
        <w:t>in</w:t>
      </w:r>
      <w:r>
        <w:t xml:space="preserve"> </w:t>
      </w:r>
      <w:r w:rsidRPr="00D6576C">
        <w:t>general,</w:t>
      </w:r>
      <w:r>
        <w:t xml:space="preserve"> </w:t>
      </w:r>
      <w:r w:rsidRPr="00D6576C">
        <w:t>these</w:t>
      </w:r>
      <w:r>
        <w:t xml:space="preserve"> </w:t>
      </w:r>
      <w:r w:rsidRPr="00D6576C">
        <w:t>individuals</w:t>
      </w:r>
      <w:r>
        <w:t xml:space="preserve"> </w:t>
      </w:r>
      <w:r w:rsidRPr="00D6576C">
        <w:t>lived.</w:t>
      </w:r>
      <w:r>
        <w:t xml:space="preserve"> </w:t>
      </w:r>
      <w:r w:rsidRPr="00D6576C">
        <w:t>However,</w:t>
      </w:r>
      <w:r>
        <w:t xml:space="preserve"> </w:t>
      </w:r>
      <w:r w:rsidRPr="00D6576C">
        <w:t>with</w:t>
      </w:r>
      <w:r>
        <w:t xml:space="preserve"> </w:t>
      </w:r>
      <w:r w:rsidRPr="00D6576C">
        <w:t>the</w:t>
      </w:r>
      <w:r>
        <w:t xml:space="preserve"> </w:t>
      </w:r>
      <w:r w:rsidRPr="00D6576C">
        <w:t>author</w:t>
      </w:r>
      <w:r>
        <w:t xml:space="preserve"> </w:t>
      </w:r>
      <w:r w:rsidRPr="00D6576C">
        <w:t>table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Project,</w:t>
      </w:r>
      <w:r>
        <w:t xml:space="preserve"> </w:t>
      </w:r>
      <w:r w:rsidRPr="00D6576C">
        <w:t>it</w:t>
      </w:r>
      <w:r>
        <w:t xml:space="preserve"> </w:t>
      </w:r>
      <w:r w:rsidRPr="00D6576C">
        <w:t>is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matter</w:t>
      </w:r>
      <w:r>
        <w:t xml:space="preserve"> </w:t>
      </w:r>
      <w:r w:rsidRPr="00D6576C">
        <w:t>to</w:t>
      </w:r>
      <w:r>
        <w:t xml:space="preserve"> </w:t>
      </w:r>
      <w:r w:rsidRPr="00D6576C">
        <w:t>calculate</w:t>
      </w:r>
      <w:r>
        <w:t xml:space="preserve"> </w:t>
      </w:r>
      <w:r w:rsidRPr="00D6576C">
        <w:t>lifespan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obtain</w:t>
      </w:r>
      <w:r>
        <w:t xml:space="preserve"> </w:t>
      </w:r>
      <w:r w:rsidRPr="00D6576C">
        <w:t>a</w:t>
      </w:r>
      <w:r>
        <w:t xml:space="preserve"> </w:t>
      </w:r>
      <w:r w:rsidRPr="00D6576C">
        <w:t>direct</w:t>
      </w:r>
      <w:r>
        <w:t xml:space="preserve"> </w:t>
      </w:r>
      <w:r w:rsidRPr="00D6576C">
        <w:t>answer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query.</w:t>
      </w:r>
      <w:r>
        <w:t xml:space="preserve"> </w:t>
      </w:r>
    </w:p>
    <w:p w14:paraId="08742AFF" w14:textId="77777777" w:rsidR="00083FA9" w:rsidRPr="00D6576C" w:rsidRDefault="00083FA9" w:rsidP="00083FA9">
      <w:r w:rsidRPr="00D6576C">
        <w:t>Figure</w:t>
      </w:r>
      <w:r>
        <w:t xml:space="preserve"> 10.</w:t>
      </w:r>
      <w:r w:rsidRPr="00D6576C">
        <w:t>8</w:t>
      </w:r>
      <w:r>
        <w:t xml:space="preserve"> </w:t>
      </w:r>
      <w:r w:rsidRPr="00D6576C">
        <w:t>shows</w:t>
      </w:r>
      <w:r>
        <w:t xml:space="preserve"> </w:t>
      </w:r>
      <w:r w:rsidRPr="00D6576C">
        <w:t>one</w:t>
      </w:r>
      <w:r>
        <w:t xml:space="preserve"> </w:t>
      </w:r>
      <w:r w:rsidRPr="00D6576C">
        <w:t>display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information,</w:t>
      </w:r>
      <w:r>
        <w:t xml:space="preserve"> </w:t>
      </w:r>
      <w:r w:rsidRPr="00D6576C">
        <w:t>using</w:t>
      </w:r>
      <w:r>
        <w:t xml:space="preserve"> </w:t>
      </w:r>
      <w:r w:rsidRPr="00D6576C">
        <w:t>a</w:t>
      </w:r>
      <w:r>
        <w:t xml:space="preserve"> </w:t>
      </w:r>
      <w:r w:rsidRPr="00D6576C">
        <w:t>combined</w:t>
      </w:r>
      <w:r>
        <w:t xml:space="preserve"> </w:t>
      </w:r>
      <w:r w:rsidRPr="00D6576C">
        <w:t>density</w:t>
      </w:r>
      <w:r>
        <w:t xml:space="preserve"> </w:t>
      </w:r>
      <w:r w:rsidRPr="00D6576C">
        <w:t>plot</w:t>
      </w:r>
      <w:r>
        <w:t xml:space="preserve"> </w:t>
      </w:r>
      <w:r w:rsidRPr="00D6576C">
        <w:t>and</w:t>
      </w:r>
      <w:r>
        <w:t xml:space="preserve"> </w:t>
      </w:r>
      <w:r w:rsidRPr="00D6576C">
        <w:t>rug</w:t>
      </w:r>
      <w:r>
        <w:t xml:space="preserve"> </w:t>
      </w:r>
      <w:r w:rsidRPr="00D6576C">
        <w:t>plot,</w:t>
      </w:r>
      <w:r>
        <w:t xml:space="preserve"> </w:t>
      </w:r>
      <w:r w:rsidRPr="00D6576C">
        <w:t>similar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one</w:t>
      </w:r>
      <w:r>
        <w:t xml:space="preserve"> </w:t>
      </w:r>
      <w:r w:rsidRPr="00D6576C">
        <w:t>used</w:t>
      </w:r>
      <w:r>
        <w:t xml:space="preserve"> </w:t>
      </w:r>
      <w:r w:rsidRPr="00D6576C">
        <w:t>in</w:t>
      </w:r>
      <w:r>
        <w:t xml:space="preserve"> </w:t>
      </w:r>
      <w:r w:rsidRPr="00D6576C">
        <w:t>Figure</w:t>
      </w:r>
      <w:r>
        <w:t xml:space="preserve"> 10.</w:t>
      </w:r>
      <w:r w:rsidRPr="00D6576C">
        <w:t>2.</w:t>
      </w:r>
      <w:r>
        <w:t xml:space="preserve"> </w:t>
      </w:r>
      <w:proofErr w:type="gramStart"/>
      <w:r w:rsidRPr="009C3932">
        <w:t>Individual observations are shown by a (jittered) rug plot</w:t>
      </w:r>
      <w:proofErr w:type="gramEnd"/>
      <w:r w:rsidRPr="009C3932">
        <w:t>, and the three extremes on each end are identified by name. The red vertical lines show the quartiles of the distribution.</w:t>
      </w:r>
      <w:r>
        <w:rPr>
          <w:b/>
        </w:rPr>
        <w:t xml:space="preserve"> </w:t>
      </w:r>
      <w:r w:rsidRPr="00D6576C">
        <w:t>Several</w:t>
      </w:r>
      <w:r>
        <w:t xml:space="preserve"> </w:t>
      </w:r>
      <w:r w:rsidRPr="00D6576C">
        <w:t>features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plot</w:t>
      </w:r>
      <w:r>
        <w:t xml:space="preserve"> </w:t>
      </w:r>
      <w:r w:rsidRPr="00D6576C">
        <w:t>deserve</w:t>
      </w:r>
      <w:r>
        <w:t xml:space="preserve"> </w:t>
      </w:r>
      <w:r w:rsidRPr="00D6576C">
        <w:t>comment,</w:t>
      </w:r>
      <w:r>
        <w:t xml:space="preserve"> </w:t>
      </w:r>
      <w:r w:rsidRPr="00D6576C">
        <w:t>and</w:t>
      </w:r>
      <w:r>
        <w:t xml:space="preserve"> </w:t>
      </w:r>
      <w:r w:rsidRPr="00D6576C">
        <w:t>also</w:t>
      </w:r>
      <w:r>
        <w:t xml:space="preserve"> </w:t>
      </w:r>
      <w:r w:rsidRPr="00D6576C">
        <w:t>invite</w:t>
      </w:r>
      <w:r>
        <w:t xml:space="preserve"> </w:t>
      </w:r>
      <w:r w:rsidRPr="00D6576C">
        <w:t>further</w:t>
      </w:r>
      <w:r>
        <w:t xml:space="preserve"> </w:t>
      </w:r>
      <w:r w:rsidRPr="00D6576C">
        <w:t>inquiry:</w:t>
      </w:r>
      <w:r>
        <w:t xml:space="preserve"> </w:t>
      </w:r>
      <w:r w:rsidRPr="00D6576C">
        <w:t>Most</w:t>
      </w:r>
      <w:r>
        <w:t xml:space="preserve"> </w:t>
      </w:r>
      <w:r w:rsidRPr="00D6576C">
        <w:t>notable</w:t>
      </w:r>
      <w:r>
        <w:t xml:space="preserve"> </w:t>
      </w:r>
      <w:r w:rsidRPr="00D6576C">
        <w:t>is</w:t>
      </w:r>
      <w:r>
        <w:t xml:space="preserve"> </w:t>
      </w:r>
      <w:r w:rsidRPr="00D6576C">
        <w:t>that,</w:t>
      </w:r>
      <w:r>
        <w:t xml:space="preserve"> </w:t>
      </w:r>
      <w:r w:rsidRPr="00D6576C">
        <w:t>by</w:t>
      </w:r>
      <w:r>
        <w:t xml:space="preserve"> </w:t>
      </w:r>
      <w:r w:rsidRPr="00D6576C">
        <w:t>and</w:t>
      </w:r>
      <w:r>
        <w:t xml:space="preserve"> </w:t>
      </w:r>
      <w:r w:rsidRPr="00D6576C">
        <w:t>large,</w:t>
      </w:r>
      <w:r>
        <w:t xml:space="preserve"> </w:t>
      </w:r>
      <w:r w:rsidRPr="00D6576C">
        <w:t>milestones</w:t>
      </w:r>
      <w:r>
        <w:t xml:space="preserve"> </w:t>
      </w:r>
      <w:r w:rsidRPr="00D6576C">
        <w:t>authors</w:t>
      </w:r>
      <w:r>
        <w:t xml:space="preserve"> </w:t>
      </w:r>
      <w:r w:rsidRPr="00D6576C">
        <w:t>generally</w:t>
      </w:r>
      <w:r>
        <w:t xml:space="preserve"> </w:t>
      </w:r>
      <w:r w:rsidRPr="00D6576C">
        <w:t>lived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ripe</w:t>
      </w:r>
      <w:r>
        <w:t xml:space="preserve"> </w:t>
      </w:r>
      <w:r w:rsidRPr="00D6576C">
        <w:t>old</w:t>
      </w:r>
      <w:r>
        <w:t xml:space="preserve"> </w:t>
      </w:r>
      <w:r w:rsidRPr="00D6576C">
        <w:t>age</w:t>
      </w:r>
      <w:r>
        <w:t xml:space="preserve">— </w:t>
      </w:r>
      <w:r w:rsidRPr="00D6576C">
        <w:t>the</w:t>
      </w:r>
      <w:r>
        <w:t xml:space="preserve"> </w:t>
      </w:r>
      <w:r w:rsidRPr="00D6576C">
        <w:t>median</w:t>
      </w:r>
      <w:r>
        <w:t xml:space="preserve"> </w:t>
      </w:r>
      <w:r w:rsidRPr="00D6576C">
        <w:t>lifespan</w:t>
      </w:r>
      <w:r>
        <w:t xml:space="preserve"> </w:t>
      </w:r>
      <w:r w:rsidRPr="00D6576C">
        <w:t>is</w:t>
      </w:r>
      <w:r>
        <w:t xml:space="preserve"> </w:t>
      </w:r>
      <w:r w:rsidRPr="00D6576C">
        <w:t>73.0,</w:t>
      </w:r>
      <w:r>
        <w:t xml:space="preserve"> </w:t>
      </w:r>
      <w:r w:rsidRPr="00D6576C">
        <w:t>but</w:t>
      </w:r>
      <w:r>
        <w:t xml:space="preserve"> </w:t>
      </w:r>
      <w:r w:rsidRPr="00D6576C">
        <w:t>the</w:t>
      </w:r>
      <w:r>
        <w:t xml:space="preserve"> </w:t>
      </w:r>
      <w:r w:rsidRPr="00D6576C">
        <w:t>density</w:t>
      </w:r>
      <w:r>
        <w:t xml:space="preserve"> </w:t>
      </w:r>
      <w:r w:rsidRPr="00D6576C">
        <w:t>plot</w:t>
      </w:r>
      <w:r>
        <w:t xml:space="preserve"> </w:t>
      </w:r>
      <w:r w:rsidRPr="00D6576C">
        <w:t>peaks</w:t>
      </w:r>
      <w:r>
        <w:t xml:space="preserve"> </w:t>
      </w:r>
      <w:r w:rsidRPr="00D6576C">
        <w:t>at</w:t>
      </w:r>
      <w:r>
        <w:t xml:space="preserve"> </w:t>
      </w:r>
      <w:r w:rsidRPr="00D6576C">
        <w:t>around</w:t>
      </w:r>
      <w:r>
        <w:t xml:space="preserve"> </w:t>
      </w:r>
      <w:r w:rsidRPr="00D6576C">
        <w:t>79.</w:t>
      </w:r>
      <w:r>
        <w:t xml:space="preserve"> </w:t>
      </w:r>
      <w:r w:rsidRPr="00D6576C">
        <w:t>This</w:t>
      </w:r>
      <w:r>
        <w:t xml:space="preserve"> </w:t>
      </w:r>
      <w:r w:rsidRPr="00D6576C">
        <w:t>contrasts</w:t>
      </w:r>
      <w:r>
        <w:t xml:space="preserve"> </w:t>
      </w:r>
      <w:r w:rsidRPr="00D6576C">
        <w:t>with</w:t>
      </w:r>
      <w:r>
        <w:t xml:space="preserve"> </w:t>
      </w:r>
      <w:r w:rsidRPr="00D6576C">
        <w:t>a</w:t>
      </w:r>
      <w:r>
        <w:t xml:space="preserve"> </w:t>
      </w:r>
      <w:r w:rsidRPr="00D6576C">
        <w:t>detailed</w:t>
      </w:r>
      <w:r>
        <w:t xml:space="preserve"> </w:t>
      </w:r>
      <w:r w:rsidRPr="00D6576C">
        <w:t>study</w:t>
      </w:r>
      <w:r>
        <w:t xml:space="preserve"> </w:t>
      </w:r>
      <w:r w:rsidRPr="00D6576C">
        <w:t>on</w:t>
      </w:r>
      <w:r>
        <w:t xml:space="preserve"> </w:t>
      </w:r>
      <w:r w:rsidRPr="00D6576C">
        <w:t>famous</w:t>
      </w:r>
      <w:r>
        <w:t xml:space="preserve"> </w:t>
      </w:r>
      <w:r w:rsidRPr="00D6576C">
        <w:t>people</w:t>
      </w:r>
      <w:r>
        <w:t xml:space="preserve"> </w:t>
      </w:r>
      <w:r w:rsidRPr="00D6576C">
        <w:t>between</w:t>
      </w:r>
      <w:r>
        <w:t xml:space="preserve"> </w:t>
      </w:r>
      <w:r w:rsidRPr="00D6576C">
        <w:t>2400</w:t>
      </w:r>
      <w:r>
        <w:t xml:space="preserve"> </w:t>
      </w:r>
      <w:r w:rsidRPr="00D6576C">
        <w:t>BC</w:t>
      </w:r>
      <w:r>
        <w:t xml:space="preserve"> </w:t>
      </w:r>
      <w:r w:rsidRPr="00D6576C">
        <w:t>to</w:t>
      </w:r>
      <w:r>
        <w:t xml:space="preserve"> </w:t>
      </w:r>
      <w:r w:rsidRPr="00D6576C">
        <w:t>1880</w:t>
      </w:r>
      <w:r>
        <w:t xml:space="preserve"> </w:t>
      </w:r>
      <w:r w:rsidRPr="00D6576C">
        <w:t>AD</w:t>
      </w:r>
      <w:r>
        <w:t xml:space="preserve"> </w:t>
      </w:r>
      <w:r w:rsidRPr="00D6576C">
        <w:t>by</w:t>
      </w:r>
      <w:r>
        <w:t xml:space="preserve"> </w:t>
      </w:r>
      <w:r w:rsidRPr="00D6576C">
        <w:t>David</w:t>
      </w:r>
      <w:r>
        <w:t xml:space="preserve"> </w:t>
      </w:r>
      <w:r w:rsidRPr="00D6576C">
        <w:t>de</w:t>
      </w:r>
      <w:r>
        <w:t xml:space="preserve"> </w:t>
      </w:r>
      <w:r w:rsidRPr="00D6576C">
        <w:t>la</w:t>
      </w:r>
      <w:r>
        <w:t xml:space="preserve"> </w:t>
      </w:r>
      <w:r w:rsidRPr="00D6576C">
        <w:t>Croix</w:t>
      </w:r>
      <w:r>
        <w:t xml:space="preserve"> </w:t>
      </w:r>
      <w:r w:rsidRPr="00D6576C">
        <w:t>and</w:t>
      </w:r>
      <w:r>
        <w:t xml:space="preserve"> </w:t>
      </w:r>
      <w:r w:rsidRPr="00D6576C">
        <w:t>Omar</w:t>
      </w:r>
      <w:r>
        <w:t xml:space="preserve"> </w:t>
      </w:r>
      <w:proofErr w:type="spellStart"/>
      <w:r w:rsidRPr="00D6576C">
        <w:t>Licandro</w:t>
      </w:r>
      <w:proofErr w:type="spellEnd"/>
      <w:r w:rsidRPr="00D6576C">
        <w:t>.</w:t>
      </w:r>
      <w:r>
        <w:t xml:space="preserve"> </w:t>
      </w:r>
      <w:r w:rsidRPr="00D6576C">
        <w:t>In</w:t>
      </w:r>
      <w:r>
        <w:t xml:space="preserve"> </w:t>
      </w:r>
      <w:r w:rsidRPr="00D6576C">
        <w:t>their</w:t>
      </w:r>
      <w:r>
        <w:t xml:space="preserve"> </w:t>
      </w:r>
      <w:r w:rsidRPr="00D6576C">
        <w:t>research,</w:t>
      </w:r>
      <w:r>
        <w:t xml:space="preserve"> </w:t>
      </w:r>
      <w:r w:rsidRPr="00D6576C">
        <w:t>the</w:t>
      </w:r>
      <w:r>
        <w:t xml:space="preserve"> </w:t>
      </w:r>
      <w:r w:rsidRPr="00D6576C">
        <w:t>typical</w:t>
      </w:r>
      <w:r>
        <w:t xml:space="preserve"> </w:t>
      </w:r>
      <w:r w:rsidRPr="00D6576C">
        <w:t>lifespan</w:t>
      </w:r>
      <w:r>
        <w:t xml:space="preserve"> </w:t>
      </w:r>
      <w:r w:rsidRPr="00D6576C">
        <w:t>fluctuated</w:t>
      </w:r>
      <w:r>
        <w:t xml:space="preserve"> </w:t>
      </w:r>
      <w:r w:rsidRPr="00D6576C">
        <w:t>around</w:t>
      </w:r>
      <w:r>
        <w:t xml:space="preserve"> </w:t>
      </w:r>
      <w:r w:rsidRPr="00D6576C">
        <w:t>a</w:t>
      </w:r>
      <w:r>
        <w:t xml:space="preserve"> </w:t>
      </w:r>
      <w:r w:rsidRPr="00D6576C">
        <w:t>mean</w:t>
      </w:r>
      <w:r>
        <w:t xml:space="preserve"> of 61 years for four millennia; it </w:t>
      </w:r>
      <w:r w:rsidRPr="00D6576C">
        <w:t>only</w:t>
      </w:r>
      <w:r>
        <w:t xml:space="preserve"> </w:t>
      </w:r>
      <w:r w:rsidRPr="00D6576C">
        <w:t>gradually</w:t>
      </w:r>
      <w:r>
        <w:t xml:space="preserve"> </w:t>
      </w:r>
      <w:r w:rsidRPr="00D6576C">
        <w:t>reached</w:t>
      </w:r>
      <w:r>
        <w:t xml:space="preserve"> </w:t>
      </w:r>
      <w:r w:rsidRPr="00D6576C">
        <w:t>69</w:t>
      </w:r>
      <w:r>
        <w:t xml:space="preserve"> </w:t>
      </w:r>
      <w:r w:rsidRPr="00D6576C">
        <w:t>toward</w:t>
      </w:r>
      <w:r>
        <w:t xml:space="preserve"> </w:t>
      </w:r>
      <w:r w:rsidRPr="00D6576C">
        <w:t>the</w:t>
      </w:r>
      <w:r>
        <w:t xml:space="preserve"> </w:t>
      </w:r>
      <w:r w:rsidRPr="00D6576C">
        <w:t>end</w:t>
      </w:r>
      <w:r>
        <w:t xml:space="preserve"> </w:t>
      </w:r>
      <w:r w:rsidRPr="00D6576C">
        <w:t>of</w:t>
      </w:r>
      <w:r>
        <w:t xml:space="preserve"> </w:t>
      </w:r>
      <w:r w:rsidRPr="00D6576C">
        <w:t>their</w:t>
      </w:r>
      <w:r>
        <w:t xml:space="preserve"> </w:t>
      </w:r>
      <w:r w:rsidRPr="00D6576C">
        <w:t>sample.</w:t>
      </w:r>
      <w:r>
        <w:t xml:space="preserve"> </w:t>
      </w:r>
      <w:r w:rsidRPr="00D6576C">
        <w:t>Such</w:t>
      </w:r>
      <w:r>
        <w:t xml:space="preserve"> </w:t>
      </w:r>
      <w:r w:rsidRPr="00D6576C">
        <w:t>a</w:t>
      </w:r>
      <w:r>
        <w:t xml:space="preserve"> </w:t>
      </w:r>
      <w:r w:rsidRPr="00D6576C">
        <w:t>discrepancy</w:t>
      </w:r>
      <w:r>
        <w:t xml:space="preserve"> </w:t>
      </w:r>
      <w:r w:rsidRPr="00D6576C">
        <w:t>between</w:t>
      </w:r>
      <w:r>
        <w:t xml:space="preserve"> </w:t>
      </w:r>
      <w:r w:rsidRPr="00D6576C">
        <w:t>the</w:t>
      </w:r>
      <w:r>
        <w:t xml:space="preserve"> </w:t>
      </w:r>
      <w:r w:rsidRPr="00D6576C">
        <w:t>two</w:t>
      </w:r>
      <w:r>
        <w:t xml:space="preserve"> </w:t>
      </w:r>
      <w:r w:rsidRPr="00D6576C">
        <w:t>studies</w:t>
      </w:r>
      <w:r>
        <w:t xml:space="preserve"> </w:t>
      </w:r>
      <w:r w:rsidRPr="00D6576C">
        <w:t>might</w:t>
      </w:r>
      <w:r>
        <w:t xml:space="preserve"> </w:t>
      </w:r>
      <w:r w:rsidRPr="00D6576C">
        <w:t>warrant</w:t>
      </w:r>
      <w:r>
        <w:t xml:space="preserve"> </w:t>
      </w:r>
      <w:r w:rsidRPr="00D6576C">
        <w:t>further</w:t>
      </w:r>
      <w:r>
        <w:t xml:space="preserve"> </w:t>
      </w:r>
      <w:r w:rsidRPr="00D6576C">
        <w:t>investigation</w:t>
      </w:r>
      <w:r>
        <w:t>—</w:t>
      </w:r>
      <w:r w:rsidRPr="00D6576C">
        <w:t>for</w:t>
      </w:r>
      <w:r>
        <w:t xml:space="preserve"> </w:t>
      </w:r>
      <w:r w:rsidRPr="00D6576C">
        <w:t>instance,</w:t>
      </w:r>
      <w:r>
        <w:t xml:space="preserve"> </w:t>
      </w:r>
      <w:r w:rsidRPr="00D6576C">
        <w:t>by</w:t>
      </w:r>
      <w:r>
        <w:t xml:space="preserve"> </w:t>
      </w:r>
      <w:r w:rsidRPr="00D6576C">
        <w:t>classifying</w:t>
      </w:r>
      <w:r>
        <w:t xml:space="preserve"> </w:t>
      </w:r>
      <w:r w:rsidRPr="00D6576C">
        <w:t>the</w:t>
      </w:r>
      <w:r>
        <w:t xml:space="preserve"> </w:t>
      </w:r>
      <w:r w:rsidRPr="00D6576C">
        <w:t>individuals</w:t>
      </w:r>
      <w:r>
        <w:t xml:space="preserve"> </w:t>
      </w:r>
      <w:r w:rsidRPr="00D6576C">
        <w:t>into</w:t>
      </w:r>
      <w:r>
        <w:t xml:space="preserve"> </w:t>
      </w:r>
      <w:r w:rsidRPr="00D6576C">
        <w:t>occupational,</w:t>
      </w:r>
      <w:r>
        <w:t xml:space="preserve"> </w:t>
      </w:r>
      <w:r w:rsidRPr="00D6576C">
        <w:t>locational,</w:t>
      </w:r>
      <w:r>
        <w:t xml:space="preserve"> </w:t>
      </w:r>
      <w:r w:rsidRPr="00D6576C">
        <w:t>or</w:t>
      </w:r>
      <w:r>
        <w:t xml:space="preserve"> </w:t>
      </w:r>
      <w:r w:rsidRPr="00D6576C">
        <w:t>otherwise</w:t>
      </w:r>
      <w:r>
        <w:t xml:space="preserve"> </w:t>
      </w:r>
      <w:r w:rsidRPr="00D6576C">
        <w:t>more</w:t>
      </w:r>
      <w:r>
        <w:t xml:space="preserve"> </w:t>
      </w:r>
      <w:r w:rsidRPr="00D6576C">
        <w:t>delineated</w:t>
      </w:r>
      <w:r>
        <w:t xml:space="preserve"> </w:t>
      </w:r>
      <w:r w:rsidRPr="00D6576C">
        <w:t>groups,</w:t>
      </w:r>
      <w:r>
        <w:t xml:space="preserve"> </w:t>
      </w:r>
      <w:r w:rsidRPr="00D6576C">
        <w:t>and</w:t>
      </w:r>
      <w:r>
        <w:t xml:space="preserve"> </w:t>
      </w:r>
      <w:r w:rsidRPr="00D6576C">
        <w:t>looking</w:t>
      </w:r>
      <w:r>
        <w:t xml:space="preserve"> </w:t>
      </w:r>
      <w:r w:rsidRPr="00D6576C">
        <w:t>for</w:t>
      </w:r>
      <w:r>
        <w:t xml:space="preserve"> </w:t>
      </w:r>
      <w:r w:rsidRPr="00D6576C">
        <w:t>trends.</w:t>
      </w:r>
      <w:r>
        <w:t xml:space="preserve"> </w:t>
      </w:r>
      <w:r w:rsidRPr="00D6576C">
        <w:t>Another</w:t>
      </w:r>
      <w:r>
        <w:t xml:space="preserve"> </w:t>
      </w:r>
      <w:r w:rsidRPr="00D6576C">
        <w:t>interesting</w:t>
      </w:r>
      <w:r>
        <w:t xml:space="preserve"> </w:t>
      </w:r>
      <w:r w:rsidRPr="00D6576C">
        <w:t>feature</w:t>
      </w:r>
      <w:r>
        <w:t xml:space="preserve"> </w:t>
      </w:r>
      <w:r w:rsidRPr="00D6576C">
        <w:t>that</w:t>
      </w:r>
      <w:r>
        <w:t xml:space="preserve"> </w:t>
      </w:r>
      <w:r w:rsidRPr="00D6576C">
        <w:t>becomes</w:t>
      </w:r>
      <w:r>
        <w:t xml:space="preserve"> </w:t>
      </w:r>
      <w:r w:rsidRPr="00D6576C">
        <w:t>apparent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graphic</w:t>
      </w:r>
      <w:r>
        <w:t xml:space="preserve"> </w:t>
      </w:r>
      <w:r w:rsidRPr="00D6576C">
        <w:t>is</w:t>
      </w:r>
      <w:r>
        <w:t xml:space="preserve"> </w:t>
      </w:r>
      <w:r w:rsidRPr="00D6576C">
        <w:t>the</w:t>
      </w:r>
      <w:r>
        <w:t xml:space="preserve"> </w:t>
      </w:r>
      <w:r w:rsidRPr="00D6576C">
        <w:t>noticeable</w:t>
      </w:r>
      <w:r>
        <w:t xml:space="preserve"> </w:t>
      </w:r>
      <w:r w:rsidRPr="00D6576C">
        <w:t>bump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distribution</w:t>
      </w:r>
      <w:r>
        <w:t xml:space="preserve"> </w:t>
      </w:r>
      <w:r w:rsidRPr="00D6576C">
        <w:t>around</w:t>
      </w:r>
      <w:r>
        <w:t xml:space="preserve"> </w:t>
      </w:r>
      <w:r w:rsidRPr="00D6576C">
        <w:t>45</w:t>
      </w:r>
      <w:r>
        <w:t xml:space="preserve"> </w:t>
      </w:r>
      <w:r w:rsidRPr="00D6576C">
        <w:t>years.</w:t>
      </w:r>
      <w:r>
        <w:t xml:space="preserve"> </w:t>
      </w:r>
      <w:r w:rsidRPr="00D6576C">
        <w:t>This</w:t>
      </w:r>
      <w:r>
        <w:t xml:space="preserve"> </w:t>
      </w:r>
      <w:r w:rsidRPr="00D6576C">
        <w:t>occurrence</w:t>
      </w:r>
      <w:r>
        <w:t xml:space="preserve"> </w:t>
      </w:r>
      <w:r w:rsidRPr="00D6576C">
        <w:t>calls</w:t>
      </w:r>
      <w:r>
        <w:t xml:space="preserve"> </w:t>
      </w:r>
      <w:r w:rsidRPr="00D6576C">
        <w:t>for</w:t>
      </w:r>
      <w:r>
        <w:t xml:space="preserve"> </w:t>
      </w:r>
      <w:r w:rsidRPr="00D6576C">
        <w:t>some</w:t>
      </w:r>
      <w:r>
        <w:t xml:space="preserve"> </w:t>
      </w:r>
      <w:r w:rsidRPr="00D6576C">
        <w:t>attempt</w:t>
      </w:r>
      <w:r>
        <w:t xml:space="preserve"> </w:t>
      </w:r>
      <w:r w:rsidRPr="00D6576C">
        <w:t>at</w:t>
      </w:r>
      <w:r>
        <w:t xml:space="preserve"> </w:t>
      </w:r>
      <w:r w:rsidRPr="00D6576C">
        <w:t>further</w:t>
      </w:r>
      <w:r>
        <w:t xml:space="preserve"> </w:t>
      </w:r>
      <w:r w:rsidRPr="00D6576C">
        <w:t>explanation.</w:t>
      </w:r>
      <w:r>
        <w:t xml:space="preserve"> </w:t>
      </w:r>
      <w:r w:rsidRPr="00D6576C">
        <w:t>We</w:t>
      </w:r>
      <w:r>
        <w:t xml:space="preserve"> </w:t>
      </w:r>
      <w:r w:rsidRPr="00D6576C">
        <w:lastRenderedPageBreak/>
        <w:t>don’t</w:t>
      </w:r>
      <w:r>
        <w:t xml:space="preserve"> </w:t>
      </w:r>
      <w:r w:rsidRPr="00D6576C">
        <w:t>pursue</w:t>
      </w:r>
      <w:r>
        <w:t xml:space="preserve"> </w:t>
      </w:r>
      <w:r w:rsidRPr="00D6576C">
        <w:t>this</w:t>
      </w:r>
      <w:r>
        <w:t xml:space="preserve"> </w:t>
      </w:r>
      <w:r w:rsidRPr="00D6576C">
        <w:t>here,</w:t>
      </w:r>
      <w:r>
        <w:t xml:space="preserve"> </w:t>
      </w:r>
      <w:r w:rsidRPr="00D6576C">
        <w:t>but</w:t>
      </w:r>
      <w:r>
        <w:t xml:space="preserve"> </w:t>
      </w:r>
      <w:r w:rsidRPr="00D6576C">
        <w:t>again</w:t>
      </w:r>
      <w:r>
        <w:t xml:space="preserve"> </w:t>
      </w:r>
      <w:r w:rsidRPr="00D6576C">
        <w:t>note</w:t>
      </w:r>
      <w:r>
        <w:t xml:space="preserve"> </w:t>
      </w:r>
      <w:r w:rsidRPr="00D6576C">
        <w:t>that</w:t>
      </w:r>
      <w:r>
        <w:t xml:space="preserve"> </w:t>
      </w:r>
      <w:r w:rsidRPr="00D6576C">
        <w:t>such</w:t>
      </w:r>
      <w:r>
        <w:t xml:space="preserve"> </w:t>
      </w:r>
      <w:r w:rsidRPr="00D6576C">
        <w:t>graphs</w:t>
      </w:r>
      <w:r>
        <w:t xml:space="preserve"> </w:t>
      </w:r>
      <w:r w:rsidRPr="00D6576C">
        <w:t>often</w:t>
      </w:r>
      <w:r>
        <w:t xml:space="preserve"> </w:t>
      </w:r>
      <w:r w:rsidRPr="00D6576C">
        <w:t>suggest</w:t>
      </w:r>
      <w:r>
        <w:t xml:space="preserve"> </w:t>
      </w:r>
      <w:r w:rsidRPr="00D6576C">
        <w:t>further</w:t>
      </w:r>
      <w:r>
        <w:t xml:space="preserve"> </w:t>
      </w:r>
      <w:r w:rsidRPr="00D6576C">
        <w:t>analyses</w:t>
      </w:r>
      <w:r>
        <w:t xml:space="preserve"> </w:t>
      </w:r>
      <w:r w:rsidRPr="00D6576C">
        <w:t>(breakdowns</w:t>
      </w:r>
      <w:r>
        <w:t xml:space="preserve"> </w:t>
      </w:r>
      <w:r w:rsidRPr="00D6576C">
        <w:t>by</w:t>
      </w:r>
      <w:r>
        <w:t xml:space="preserve"> </w:t>
      </w:r>
      <w:r w:rsidRPr="00D6576C">
        <w:t>region</w:t>
      </w:r>
      <w:r>
        <w:t xml:space="preserve"> </w:t>
      </w:r>
      <w:r w:rsidRPr="00D6576C">
        <w:t>or</w:t>
      </w:r>
      <w:r>
        <w:t xml:space="preserve"> </w:t>
      </w:r>
      <w:r w:rsidRPr="00D6576C">
        <w:t>time</w:t>
      </w:r>
      <w:r>
        <w:t xml:space="preserve"> </w:t>
      </w:r>
      <w:r w:rsidRPr="00D6576C">
        <w:t>period),</w:t>
      </w:r>
      <w:r>
        <w:t xml:space="preserve"> </w:t>
      </w:r>
      <w:r w:rsidRPr="00D6576C">
        <w:t>or</w:t>
      </w:r>
      <w:r>
        <w:t xml:space="preserve"> </w:t>
      </w:r>
      <w:r w:rsidRPr="00D6576C">
        <w:t>cry</w:t>
      </w:r>
      <w:r>
        <w:t xml:space="preserve"> </w:t>
      </w:r>
      <w:r w:rsidRPr="00D6576C">
        <w:t>out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collection</w:t>
      </w:r>
      <w:r>
        <w:t xml:space="preserve"> </w:t>
      </w:r>
      <w:r w:rsidRPr="00D6576C">
        <w:t>of</w:t>
      </w:r>
      <w:r>
        <w:t xml:space="preserve"> </w:t>
      </w:r>
      <w:r w:rsidRPr="00D6576C">
        <w:t>more</w:t>
      </w:r>
      <w:r>
        <w:t xml:space="preserve"> </w:t>
      </w:r>
      <w:r w:rsidRPr="00D6576C">
        <w:t>data.</w:t>
      </w:r>
    </w:p>
    <w:p w14:paraId="6BA23135" w14:textId="77777777" w:rsidR="00083FA9" w:rsidRPr="00ED1828" w:rsidRDefault="00083FA9" w:rsidP="00083FA9">
      <w:pPr>
        <w:rPr>
          <w:b/>
        </w:rPr>
      </w:pPr>
    </w:p>
    <w:p w14:paraId="48469D6A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10.8—portrait]</w:t>
      </w:r>
    </w:p>
    <w:p w14:paraId="5811B95B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Figure 10.8. Density plot of the lifespan of the 172 authors in the Milestones Project database who were born after 1500 and for whom lifespan can be determined. </w:t>
      </w:r>
    </w:p>
    <w:p w14:paraId="3B00CDB2" w14:textId="77777777" w:rsidR="00083FA9" w:rsidRDefault="00083FA9" w:rsidP="00083FA9"/>
    <w:p w14:paraId="28E00640" w14:textId="77777777" w:rsidR="00083FA9" w:rsidRPr="00D6576C" w:rsidRDefault="00083FA9" w:rsidP="00083FA9">
      <w:r w:rsidRPr="00D6576C">
        <w:t>Finally,</w:t>
      </w:r>
      <w:r>
        <w:t xml:space="preserve"> </w:t>
      </w:r>
      <w:r w:rsidRPr="00D6576C">
        <w:t>although</w:t>
      </w:r>
      <w:r>
        <w:t xml:space="preserve"> </w:t>
      </w:r>
      <w:r w:rsidRPr="00D6576C">
        <w:t>Figure</w:t>
      </w:r>
      <w:r>
        <w:t xml:space="preserve"> 10.</w:t>
      </w:r>
      <w:r w:rsidRPr="00D6576C">
        <w:t>8</w:t>
      </w:r>
      <w:r>
        <w:t xml:space="preserve"> </w:t>
      </w:r>
      <w:r w:rsidRPr="00D6576C">
        <w:t>is</w:t>
      </w:r>
      <w:r>
        <w:t xml:space="preserve"> </w:t>
      </w:r>
      <w:r w:rsidRPr="00D6576C">
        <w:t>just</w:t>
      </w:r>
      <w:r>
        <w:t xml:space="preserve"> </w:t>
      </w:r>
      <w:r w:rsidRPr="00D6576C">
        <w:t>a</w:t>
      </w:r>
      <w:r>
        <w:t xml:space="preserve"> </w:t>
      </w:r>
      <w:r w:rsidRPr="00D6576C">
        <w:t>summary</w:t>
      </w:r>
      <w:r>
        <w:t xml:space="preserve"> </w:t>
      </w:r>
      <w:r w:rsidRPr="00D6576C">
        <w:t>graph,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labeled</w:t>
      </w:r>
      <w:r>
        <w:t xml:space="preserve"> </w:t>
      </w:r>
      <w:r w:rsidRPr="00D6576C">
        <w:t>a</w:t>
      </w:r>
      <w:r>
        <w:t xml:space="preserve"> </w:t>
      </w:r>
      <w:r w:rsidRPr="00D6576C">
        <w:t>few</w:t>
      </w:r>
      <w:r>
        <w:t xml:space="preserve"> </w:t>
      </w:r>
      <w:r w:rsidRPr="00D6576C">
        <w:t>extreme</w:t>
      </w:r>
      <w:r>
        <w:t xml:space="preserve"> </w:t>
      </w:r>
      <w:r w:rsidRPr="00D6576C">
        <w:t>observations</w:t>
      </w:r>
      <w:r>
        <w:t xml:space="preserve"> </w:t>
      </w:r>
      <w:r w:rsidRPr="00D6576C">
        <w:t>on</w:t>
      </w:r>
      <w:r>
        <w:t xml:space="preserve"> </w:t>
      </w:r>
      <w:r w:rsidRPr="00D6576C">
        <w:t>each</w:t>
      </w:r>
      <w:r>
        <w:t xml:space="preserve"> </w:t>
      </w:r>
      <w:r w:rsidRPr="00D6576C">
        <w:t>end,</w:t>
      </w:r>
      <w:r>
        <w:t xml:space="preserve"> </w:t>
      </w:r>
      <w:r w:rsidRPr="00D6576C">
        <w:t>which</w:t>
      </w:r>
      <w:r>
        <w:t xml:space="preserve"> </w:t>
      </w:r>
      <w:r w:rsidRPr="00D6576C">
        <w:t>may</w:t>
      </w:r>
      <w:r>
        <w:t xml:space="preserve"> </w:t>
      </w:r>
      <w:r w:rsidRPr="00D6576C">
        <w:t>relate</w:t>
      </w:r>
      <w:r>
        <w:t xml:space="preserve"> </w:t>
      </w:r>
      <w:r w:rsidRPr="00D6576C">
        <w:t>to</w:t>
      </w:r>
      <w:r>
        <w:t xml:space="preserve"> </w:t>
      </w:r>
      <w:r w:rsidRPr="00D6576C">
        <w:t>telling</w:t>
      </w:r>
      <w:r>
        <w:t xml:space="preserve"> </w:t>
      </w:r>
      <w:r w:rsidRPr="00D6576C">
        <w:t>parts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story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</w:t>
      </w:r>
      <w:r>
        <w:t>tion. Among these, Henry Mosele</w:t>
      </w:r>
      <w:r w:rsidRPr="00D6576C">
        <w:t>y,</w:t>
      </w:r>
      <w:r>
        <w:t xml:space="preserve"> </w:t>
      </w:r>
      <w:r w:rsidRPr="00D6576C">
        <w:t>who</w:t>
      </w:r>
      <w:r>
        <w:t xml:space="preserve"> </w:t>
      </w:r>
      <w:r w:rsidRPr="00D6576C">
        <w:t>is</w:t>
      </w:r>
      <w:r>
        <w:t xml:space="preserve"> </w:t>
      </w:r>
      <w:r w:rsidRPr="00D6576C">
        <w:t>known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discovery</w:t>
      </w:r>
      <w:r>
        <w:t xml:space="preserve"> </w:t>
      </w:r>
      <w:r w:rsidRPr="00D6576C">
        <w:t>of</w:t>
      </w:r>
      <w:r>
        <w:t xml:space="preserve"> </w:t>
      </w:r>
      <w:r w:rsidRPr="00D6576C">
        <w:t>atomic</w:t>
      </w:r>
      <w:r>
        <w:t xml:space="preserve"> </w:t>
      </w:r>
      <w:r w:rsidRPr="00D6576C">
        <w:t>number</w:t>
      </w:r>
      <w:r>
        <w:t xml:space="preserve"> </w:t>
      </w:r>
      <w:r w:rsidRPr="00D6576C">
        <w:t>from</w:t>
      </w:r>
      <w:r>
        <w:t xml:space="preserve"> </w:t>
      </w:r>
      <w:r w:rsidRPr="00D6576C">
        <w:t>a</w:t>
      </w:r>
      <w:r>
        <w:t xml:space="preserve"> </w:t>
      </w:r>
      <w:r w:rsidRPr="00D6576C">
        <w:t>graphical</w:t>
      </w:r>
      <w:r>
        <w:t xml:space="preserve"> </w:t>
      </w:r>
      <w:r w:rsidRPr="00D6576C">
        <w:t>display,</w:t>
      </w:r>
      <w:r>
        <w:t xml:space="preserve"> </w:t>
      </w:r>
      <w:r w:rsidRPr="00D6576C">
        <w:t>died</w:t>
      </w:r>
      <w:r>
        <w:t xml:space="preserve"> </w:t>
      </w:r>
      <w:r w:rsidRPr="00D6576C">
        <w:t>the</w:t>
      </w:r>
      <w:r>
        <w:t xml:space="preserve"> </w:t>
      </w:r>
      <w:r w:rsidRPr="00D6576C">
        <w:t>youngest,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consequence</w:t>
      </w:r>
      <w:r>
        <w:t xml:space="preserve"> </w:t>
      </w:r>
      <w:r w:rsidRPr="00D6576C">
        <w:t>of</w:t>
      </w:r>
      <w:r>
        <w:t xml:space="preserve"> </w:t>
      </w:r>
      <w:r w:rsidRPr="00D6576C">
        <w:t>serving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British</w:t>
      </w:r>
      <w:r>
        <w:t xml:space="preserve"> </w:t>
      </w:r>
      <w:r w:rsidRPr="00D6576C">
        <w:t>Army</w:t>
      </w:r>
      <w:r>
        <w:t xml:space="preserve"> </w:t>
      </w:r>
      <w:r w:rsidRPr="00D6576C">
        <w:t>during</w:t>
      </w:r>
      <w:r>
        <w:t xml:space="preserve"> </w:t>
      </w:r>
      <w:r w:rsidRPr="00D6576C">
        <w:t>World</w:t>
      </w:r>
      <w:r>
        <w:t xml:space="preserve"> </w:t>
      </w:r>
      <w:r w:rsidRPr="00D6576C">
        <w:t>War</w:t>
      </w:r>
      <w:r>
        <w:t xml:space="preserve"> </w:t>
      </w:r>
      <w:r w:rsidRPr="00D6576C">
        <w:t>I.</w:t>
      </w:r>
      <w:r>
        <w:t xml:space="preserve"> </w:t>
      </w:r>
      <w:r w:rsidRPr="00D6576C">
        <w:t>But,</w:t>
      </w:r>
      <w:r>
        <w:t xml:space="preserve"> </w:t>
      </w:r>
      <w:r w:rsidRPr="00D6576C">
        <w:t>we</w:t>
      </w:r>
      <w:r>
        <w:t xml:space="preserve"> </w:t>
      </w:r>
      <w:r w:rsidRPr="00D6576C">
        <w:t>were</w:t>
      </w:r>
      <w:r>
        <w:t xml:space="preserve"> </w:t>
      </w:r>
      <w:r w:rsidRPr="00D6576C">
        <w:t>surprised</w:t>
      </w:r>
      <w:r>
        <w:t xml:space="preserve"> </w:t>
      </w:r>
      <w:r w:rsidRPr="00D6576C">
        <w:t>to</w:t>
      </w:r>
      <w:r>
        <w:t xml:space="preserve"> </w:t>
      </w:r>
      <w:r w:rsidRPr="00D6576C">
        <w:t>see</w:t>
      </w:r>
      <w:r>
        <w:t xml:space="preserve"> </w:t>
      </w:r>
      <w:r w:rsidRPr="00D6576C">
        <w:t>the</w:t>
      </w:r>
      <w:r>
        <w:t xml:space="preserve"> </w:t>
      </w:r>
      <w:r w:rsidRPr="00D6576C">
        <w:t>noted</w:t>
      </w:r>
      <w:r>
        <w:t xml:space="preserve"> </w:t>
      </w:r>
      <w:r w:rsidRPr="00D6576C">
        <w:t>and</w:t>
      </w:r>
      <w:r>
        <w:t xml:space="preserve"> </w:t>
      </w:r>
      <w:r w:rsidRPr="00D6576C">
        <w:t>prolific</w:t>
      </w:r>
      <w:r>
        <w:t xml:space="preserve"> </w:t>
      </w:r>
      <w:r w:rsidRPr="00D6576C">
        <w:t>French</w:t>
      </w:r>
      <w:r>
        <w:t xml:space="preserve"> </w:t>
      </w:r>
      <w:r w:rsidRPr="00D6576C">
        <w:t>cartographer</w:t>
      </w:r>
      <w:r>
        <w:t xml:space="preserve"> </w:t>
      </w:r>
      <w:proofErr w:type="spellStart"/>
      <w:r w:rsidRPr="00D6576C">
        <w:t>Phillippe</w:t>
      </w:r>
      <w:proofErr w:type="spellEnd"/>
      <w:r>
        <w:t xml:space="preserve"> </w:t>
      </w:r>
      <w:proofErr w:type="spellStart"/>
      <w:r w:rsidRPr="00D6576C">
        <w:t>Buache</w:t>
      </w:r>
      <w:proofErr w:type="spellEnd"/>
      <w:r w:rsidRPr="00D6576C">
        <w:t>,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German</w:t>
      </w:r>
      <w:r>
        <w:t xml:space="preserve"> </w:t>
      </w:r>
      <w:r w:rsidRPr="00D6576C">
        <w:t>physicist</w:t>
      </w:r>
      <w:r>
        <w:t xml:space="preserve"> </w:t>
      </w:r>
      <w:r w:rsidRPr="00D6576C">
        <w:t>and</w:t>
      </w:r>
      <w:r>
        <w:t xml:space="preserve"> </w:t>
      </w:r>
      <w:r w:rsidRPr="00D6576C">
        <w:t>astronomer</w:t>
      </w:r>
      <w:r>
        <w:t xml:space="preserve"> </w:t>
      </w:r>
      <w:r w:rsidRPr="00D6576C">
        <w:t>Johann</w:t>
      </w:r>
      <w:r>
        <w:t xml:space="preserve"> </w:t>
      </w:r>
      <w:r w:rsidRPr="00D6576C">
        <w:t>Tobias</w:t>
      </w:r>
      <w:r>
        <w:t xml:space="preserve"> </w:t>
      </w:r>
      <w:r w:rsidRPr="00D6576C">
        <w:t>Mayer,</w:t>
      </w:r>
      <w:r>
        <w:t xml:space="preserve"> </w:t>
      </w:r>
      <w:r w:rsidRPr="00D6576C">
        <w:t>show</w:t>
      </w:r>
      <w:r>
        <w:t xml:space="preserve"> </w:t>
      </w:r>
      <w:r w:rsidRPr="00D6576C">
        <w:t>up</w:t>
      </w:r>
      <w:r>
        <w:t xml:space="preserve"> </w:t>
      </w:r>
      <w:r w:rsidRPr="00D6576C">
        <w:t>in</w:t>
      </w:r>
      <w:r>
        <w:t xml:space="preserve"> </w:t>
      </w:r>
      <w:r w:rsidRPr="00D6576C">
        <w:t>positions</w:t>
      </w:r>
      <w:r>
        <w:t xml:space="preserve"> </w:t>
      </w:r>
      <w:r w:rsidRPr="00D6576C">
        <w:t>two</w:t>
      </w:r>
      <w:r>
        <w:t xml:space="preserve"> </w:t>
      </w:r>
      <w:r w:rsidRPr="00D6576C">
        <w:t>and</w:t>
      </w:r>
      <w:r>
        <w:t xml:space="preserve"> </w:t>
      </w:r>
      <w:r w:rsidRPr="00D6576C">
        <w:t>three.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other</w:t>
      </w:r>
      <w:r>
        <w:t xml:space="preserve"> </w:t>
      </w:r>
      <w:r w:rsidRPr="00D6576C">
        <w:t>end,</w:t>
      </w:r>
      <w:r>
        <w:t xml:space="preserve"> </w:t>
      </w:r>
      <w:r w:rsidRPr="00D6576C">
        <w:t>we</w:t>
      </w:r>
      <w:r>
        <w:t xml:space="preserve"> </w:t>
      </w:r>
      <w:r w:rsidRPr="00D6576C">
        <w:t>were</w:t>
      </w:r>
      <w:r>
        <w:t xml:space="preserve"> </w:t>
      </w:r>
      <w:r w:rsidRPr="00D6576C">
        <w:t>delighted</w:t>
      </w:r>
      <w:r>
        <w:t xml:space="preserve"> </w:t>
      </w:r>
      <w:r w:rsidRPr="00D6576C">
        <w:t>to</w:t>
      </w:r>
      <w:r>
        <w:t xml:space="preserve"> </w:t>
      </w:r>
      <w:r w:rsidRPr="00D6576C">
        <w:t>see</w:t>
      </w:r>
      <w:r>
        <w:t xml:space="preserve"> </w:t>
      </w:r>
      <w:r w:rsidRPr="00D6576C">
        <w:t>that</w:t>
      </w:r>
      <w:r>
        <w:t xml:space="preserve"> </w:t>
      </w:r>
      <w:r w:rsidRPr="00D6576C">
        <w:t>Adriano</w:t>
      </w:r>
      <w:r>
        <w:t xml:space="preserve"> </w:t>
      </w:r>
      <w:proofErr w:type="spellStart"/>
      <w:r w:rsidRPr="00D6576C">
        <w:t>Balbi</w:t>
      </w:r>
      <w:proofErr w:type="spellEnd"/>
      <w:r w:rsidRPr="00D6576C">
        <w:t>,</w:t>
      </w:r>
      <w:r>
        <w:t xml:space="preserve"> </w:t>
      </w:r>
      <w:r w:rsidRPr="00D6576C">
        <w:t>a</w:t>
      </w:r>
      <w:r>
        <w:t xml:space="preserve"> </w:t>
      </w:r>
      <w:r w:rsidRPr="00D6576C">
        <w:t>Venetian</w:t>
      </w:r>
      <w:r>
        <w:t xml:space="preserve"> </w:t>
      </w:r>
      <w:r w:rsidRPr="00D6576C">
        <w:t>geographer</w:t>
      </w:r>
      <w:r>
        <w:t xml:space="preserve"> and early collaborator of André</w:t>
      </w:r>
      <w:r w:rsidRPr="00D6576C">
        <w:t>-Michel</w:t>
      </w:r>
      <w:r>
        <w:t xml:space="preserve"> </w:t>
      </w:r>
      <w:proofErr w:type="spellStart"/>
      <w:r w:rsidRPr="00D6576C">
        <w:t>Guerry</w:t>
      </w:r>
      <w:proofErr w:type="spellEnd"/>
      <w:r>
        <w:t xml:space="preserve"> </w:t>
      </w:r>
      <w:r w:rsidRPr="00D6576C">
        <w:t>had</w:t>
      </w:r>
      <w:r>
        <w:t xml:space="preserve"> </w:t>
      </w:r>
      <w:r w:rsidRPr="00D6576C">
        <w:t>the</w:t>
      </w:r>
      <w:r>
        <w:t xml:space="preserve"> </w:t>
      </w:r>
      <w:r w:rsidRPr="00D6576C">
        <w:t>longest</w:t>
      </w:r>
      <w:r>
        <w:t xml:space="preserve"> </w:t>
      </w:r>
      <w:r w:rsidRPr="00D6576C">
        <w:t>lifespan,</w:t>
      </w:r>
      <w:r>
        <w:t xml:space="preserve"> </w:t>
      </w:r>
      <w:r w:rsidRPr="00D6576C">
        <w:t>just</w:t>
      </w:r>
      <w:r>
        <w:t xml:space="preserve"> </w:t>
      </w:r>
      <w:r w:rsidRPr="00D6576C">
        <w:t>exceeding</w:t>
      </w:r>
      <w:r>
        <w:t xml:space="preserve"> </w:t>
      </w:r>
      <w:r w:rsidRPr="00D6576C">
        <w:t>the</w:t>
      </w:r>
      <w:r>
        <w:t xml:space="preserve"> </w:t>
      </w:r>
      <w:r w:rsidRPr="00D6576C">
        <w:t>population</w:t>
      </w:r>
      <w:r>
        <w:t xml:space="preserve"> </w:t>
      </w:r>
      <w:r w:rsidRPr="00D6576C">
        <w:t>geneticist,</w:t>
      </w:r>
      <w:r>
        <w:t xml:space="preserve"> </w:t>
      </w:r>
      <w:r w:rsidRPr="00D6576C">
        <w:t>Sewall</w:t>
      </w:r>
      <w:r>
        <w:t xml:space="preserve"> </w:t>
      </w:r>
      <w:r w:rsidRPr="00D6576C">
        <w:t>Wright,</w:t>
      </w:r>
      <w:r>
        <w:t xml:space="preserve"> </w:t>
      </w:r>
      <w:r w:rsidRPr="00D6576C">
        <w:t>who</w:t>
      </w:r>
      <w:r>
        <w:t xml:space="preserve"> </w:t>
      </w:r>
      <w:r w:rsidRPr="00D6576C">
        <w:t>invented</w:t>
      </w:r>
      <w:r>
        <w:t xml:space="preserve"> </w:t>
      </w:r>
      <w:r w:rsidRPr="00D6576C">
        <w:t>path</w:t>
      </w:r>
      <w:r>
        <w:t xml:space="preserve"> </w:t>
      </w:r>
      <w:r w:rsidRPr="00D6576C">
        <w:t>analysis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path</w:t>
      </w:r>
      <w:r>
        <w:t xml:space="preserve"> </w:t>
      </w:r>
      <w:r w:rsidRPr="00D6576C">
        <w:t>diagram</w:t>
      </w:r>
      <w:r>
        <w:t xml:space="preserve"> </w:t>
      </w:r>
      <w:r w:rsidRPr="00D6576C">
        <w:t>around</w:t>
      </w:r>
      <w:r>
        <w:t xml:space="preserve"> </w:t>
      </w:r>
      <w:r w:rsidRPr="00D6576C">
        <w:t>1920</w:t>
      </w:r>
      <w:r>
        <w:t xml:space="preserve"> (</w:t>
      </w:r>
      <w:proofErr w:type="spellStart"/>
      <w:r>
        <w:t>Balbi</w:t>
      </w:r>
      <w:proofErr w:type="spellEnd"/>
      <w:r>
        <w:t xml:space="preserve"> and </w:t>
      </w:r>
      <w:proofErr w:type="spellStart"/>
      <w:r>
        <w:t>Guerry</w:t>
      </w:r>
      <w:proofErr w:type="spellEnd"/>
      <w:r w:rsidRPr="00D6576C">
        <w:t>).</w:t>
      </w:r>
      <w:r>
        <w:t xml:space="preserve"> </w:t>
      </w:r>
      <w:r w:rsidRPr="00D6576C">
        <w:t>By</w:t>
      </w:r>
      <w:r>
        <w:t xml:space="preserve"> </w:t>
      </w:r>
      <w:r w:rsidRPr="00D6576C">
        <w:t>incorporating</w:t>
      </w:r>
      <w:r>
        <w:t xml:space="preserve"> </w:t>
      </w:r>
      <w:proofErr w:type="gramStart"/>
      <w:r w:rsidRPr="00D6576C">
        <w:t>these</w:t>
      </w:r>
      <w:r>
        <w:t xml:space="preserve"> </w:t>
      </w:r>
      <w:r w:rsidRPr="00D6576C">
        <w:t>details,</w:t>
      </w:r>
      <w:r>
        <w:t xml:space="preserve"> </w:t>
      </w:r>
      <w:r w:rsidRPr="00D6576C">
        <w:t>the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is</w:t>
      </w:r>
      <w:proofErr w:type="gramEnd"/>
      <w:r>
        <w:t xml:space="preserve"> </w:t>
      </w:r>
      <w:r w:rsidRPr="00D6576C">
        <w:t>able</w:t>
      </w:r>
      <w:r>
        <w:t xml:space="preserve"> </w:t>
      </w:r>
      <w:r w:rsidRPr="00D6576C">
        <w:t>to</w:t>
      </w:r>
      <w:r>
        <w:t xml:space="preserve"> </w:t>
      </w:r>
      <w:r w:rsidRPr="00D6576C">
        <w:t>reveal</w:t>
      </w:r>
      <w:r>
        <w:t xml:space="preserve"> </w:t>
      </w:r>
      <w:r w:rsidRPr="00D6576C">
        <w:t>narratives</w:t>
      </w:r>
      <w:r>
        <w:t xml:space="preserve"> </w:t>
      </w:r>
      <w:r w:rsidRPr="00D6576C">
        <w:t>that</w:t>
      </w:r>
      <w:r>
        <w:t xml:space="preserve"> </w:t>
      </w:r>
      <w:r w:rsidRPr="00D6576C">
        <w:t>otherwise</w:t>
      </w:r>
      <w:r>
        <w:t xml:space="preserve"> </w:t>
      </w:r>
      <w:r w:rsidRPr="00D6576C">
        <w:t>would</w:t>
      </w:r>
      <w:r>
        <w:t xml:space="preserve"> </w:t>
      </w:r>
      <w:r w:rsidRPr="00D6576C">
        <w:t>have</w:t>
      </w:r>
      <w:r>
        <w:t xml:space="preserve"> </w:t>
      </w:r>
      <w:r w:rsidRPr="00D6576C">
        <w:t>been</w:t>
      </w:r>
      <w:r>
        <w:t xml:space="preserve"> </w:t>
      </w:r>
      <w:r w:rsidRPr="00D6576C">
        <w:t>concealed.</w:t>
      </w:r>
    </w:p>
    <w:p w14:paraId="355C7DE6" w14:textId="77777777" w:rsidR="00083FA9" w:rsidRDefault="00083FA9" w:rsidP="00083FA9">
      <w:pPr>
        <w:ind w:firstLine="0"/>
        <w:rPr>
          <w:i/>
        </w:rPr>
      </w:pPr>
    </w:p>
    <w:p w14:paraId="3856A052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 Authors: Geography</w:t>
      </w:r>
    </w:p>
    <w:p w14:paraId="6E51335E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web</w:t>
      </w:r>
      <w:r>
        <w:t xml:space="preserve"> </w:t>
      </w:r>
      <w:r w:rsidRPr="00D6576C">
        <w:t>site</w:t>
      </w:r>
      <w:r>
        <w:t xml:space="preserve"> </w:t>
      </w:r>
      <w:r w:rsidRPr="00D6576C">
        <w:t>provides</w:t>
      </w:r>
      <w:r>
        <w:t xml:space="preserve"> </w:t>
      </w:r>
      <w:r w:rsidRPr="00D6576C">
        <w:t>an</w:t>
      </w:r>
      <w:r>
        <w:t xml:space="preserve"> </w:t>
      </w:r>
      <w:r w:rsidRPr="00D6576C">
        <w:t>initial</w:t>
      </w:r>
      <w:r>
        <w:t xml:space="preserve"> </w:t>
      </w:r>
      <w:r w:rsidRPr="00D6576C">
        <w:t>page</w:t>
      </w:r>
      <w:r>
        <w:t xml:space="preserve"> </w:t>
      </w:r>
      <w:r w:rsidRPr="00D6576C">
        <w:t>showing</w:t>
      </w:r>
      <w:r>
        <w:t xml:space="preserve"> </w:t>
      </w:r>
      <w:r w:rsidRPr="00D6576C">
        <w:t>an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events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visual</w:t>
      </w:r>
      <w:r>
        <w:t xml:space="preserve"> </w:t>
      </w:r>
      <w:r w:rsidRPr="00D6576C">
        <w:t>overview</w:t>
      </w:r>
      <w:r>
        <w:t xml:space="preserve"> </w:t>
      </w:r>
      <w:r w:rsidRPr="00D6576C">
        <w:t>(Figure</w:t>
      </w:r>
      <w:r>
        <w:t xml:space="preserve"> 10.</w:t>
      </w:r>
      <w:r w:rsidRPr="00D6576C">
        <w:t>2).</w:t>
      </w:r>
      <w:r>
        <w:t xml:space="preserve"> </w:t>
      </w:r>
      <w:r w:rsidRPr="00D6576C">
        <w:t>A</w:t>
      </w:r>
      <w:r>
        <w:t xml:space="preserve"> </w:t>
      </w:r>
      <w:r w:rsidRPr="00D6576C">
        <w:t>long-term</w:t>
      </w:r>
      <w:r>
        <w:t xml:space="preserve"> </w:t>
      </w:r>
      <w:r w:rsidRPr="00D6576C">
        <w:t>goal</w:t>
      </w:r>
      <w:r>
        <w:t xml:space="preserve"> </w:t>
      </w:r>
      <w:r w:rsidRPr="00D6576C">
        <w:t>has</w:t>
      </w:r>
      <w:r>
        <w:t xml:space="preserve"> </w:t>
      </w:r>
      <w:r w:rsidRPr="00D6576C">
        <w:t>been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other</w:t>
      </w:r>
      <w:r>
        <w:t xml:space="preserve"> </w:t>
      </w:r>
      <w:r w:rsidRPr="00D6576C">
        <w:t>views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tools</w:t>
      </w:r>
      <w:r>
        <w:t xml:space="preserve"> </w:t>
      </w:r>
      <w:r w:rsidRPr="00D6576C">
        <w:t>for</w:t>
      </w:r>
      <w:r>
        <w:t xml:space="preserve"> </w:t>
      </w:r>
      <w:r w:rsidRPr="00D6576C">
        <w:t>searching</w:t>
      </w:r>
      <w:r>
        <w:t xml:space="preserve"> </w:t>
      </w:r>
      <w:r w:rsidRPr="00D6576C">
        <w:t>and</w:t>
      </w:r>
      <w:r>
        <w:t xml:space="preserve"> </w:t>
      </w:r>
      <w:r w:rsidRPr="00D6576C">
        <w:t>exploring</w:t>
      </w:r>
      <w:r>
        <w:t xml:space="preserve"> </w:t>
      </w:r>
      <w:r w:rsidRPr="00D6576C">
        <w:t>the</w:t>
      </w:r>
      <w:r>
        <w:t xml:space="preserve"> </w:t>
      </w:r>
      <w:r w:rsidRPr="00D6576C">
        <w:t>database.</w:t>
      </w:r>
      <w:r>
        <w:t xml:space="preserve"> </w:t>
      </w:r>
      <w:r w:rsidRPr="00D6576C">
        <w:t>With</w:t>
      </w:r>
      <w:r>
        <w:t xml:space="preserve"> </w:t>
      </w:r>
      <w:r w:rsidRPr="00D6576C">
        <w:lastRenderedPageBreak/>
        <w:t>recent</w:t>
      </w:r>
      <w:r>
        <w:t xml:space="preserve"> </w:t>
      </w:r>
      <w:r w:rsidRPr="00D6576C">
        <w:t>technological</w:t>
      </w:r>
      <w:r>
        <w:t xml:space="preserve"> </w:t>
      </w:r>
      <w:r w:rsidRPr="00D6576C">
        <w:t>developments,</w:t>
      </w:r>
      <w:r>
        <w:t xml:space="preserve"> </w:t>
      </w:r>
      <w:r w:rsidRPr="00D6576C">
        <w:t>it</w:t>
      </w:r>
      <w:r>
        <w:t xml:space="preserve"> </w:t>
      </w:r>
      <w:r w:rsidRPr="00D6576C">
        <w:t>became</w:t>
      </w:r>
      <w:r>
        <w:t xml:space="preserve"> </w:t>
      </w:r>
      <w:r w:rsidRPr="00D6576C">
        <w:t>evident</w:t>
      </w:r>
      <w:r>
        <w:t xml:space="preserve"> </w:t>
      </w:r>
      <w:r w:rsidRPr="00D6576C">
        <w:t>to</w:t>
      </w:r>
      <w:r>
        <w:t xml:space="preserve"> </w:t>
      </w:r>
      <w:r w:rsidRPr="00D6576C">
        <w:t>us</w:t>
      </w:r>
      <w:r>
        <w:t xml:space="preserve"> </w:t>
      </w:r>
      <w:r w:rsidRPr="00D6576C">
        <w:t>that</w:t>
      </w:r>
      <w:r>
        <w:t xml:space="preserve"> </w:t>
      </w:r>
      <w:r w:rsidRPr="00D6576C">
        <w:t>one</w:t>
      </w:r>
      <w:r>
        <w:t xml:space="preserve"> </w:t>
      </w:r>
      <w:r w:rsidRPr="00D6576C">
        <w:t>such</w:t>
      </w:r>
      <w:r>
        <w:t xml:space="preserve"> </w:t>
      </w:r>
      <w:r w:rsidRPr="00D6576C">
        <w:t>method</w:t>
      </w:r>
      <w:r>
        <w:t xml:space="preserve"> </w:t>
      </w:r>
      <w:r w:rsidRPr="00D6576C">
        <w:t>would</w:t>
      </w:r>
      <w:r>
        <w:t xml:space="preserve"> </w:t>
      </w:r>
      <w:r w:rsidRPr="00D6576C">
        <w:t>be</w:t>
      </w:r>
      <w:r>
        <w:t xml:space="preserve"> </w:t>
      </w:r>
      <w:r w:rsidRPr="00D6576C">
        <w:t>through</w:t>
      </w:r>
      <w:r>
        <w:t xml:space="preserve"> </w:t>
      </w:r>
      <w:r w:rsidRPr="00D6576C">
        <w:t>the</w:t>
      </w:r>
      <w:r>
        <w:t xml:space="preserve"> </w:t>
      </w:r>
      <w:r w:rsidRPr="00D6576C">
        <w:t>use</w:t>
      </w:r>
      <w:r>
        <w:t xml:space="preserve"> </w:t>
      </w:r>
      <w:r w:rsidRPr="00D6576C">
        <w:t>of</w:t>
      </w:r>
      <w:r>
        <w:t xml:space="preserve"> </w:t>
      </w:r>
      <w:r w:rsidRPr="00D6576C">
        <w:t>geographical</w:t>
      </w:r>
      <w:r>
        <w:t xml:space="preserve"> </w:t>
      </w:r>
      <w:r w:rsidRPr="00D6576C">
        <w:t>data.</w:t>
      </w:r>
    </w:p>
    <w:p w14:paraId="3C2C8539" w14:textId="77777777" w:rsidR="00083FA9" w:rsidRPr="00D6576C" w:rsidRDefault="00083FA9" w:rsidP="00083FA9">
      <w:r w:rsidRPr="00D6576C">
        <w:t>So</w:t>
      </w:r>
      <w:r>
        <w:t xml:space="preserve"> </w:t>
      </w:r>
      <w:r w:rsidRPr="00D6576C">
        <w:t>far,</w:t>
      </w:r>
      <w:r>
        <w:t xml:space="preserve"> </w:t>
      </w:r>
      <w:r w:rsidRPr="00D6576C">
        <w:t>the</w:t>
      </w:r>
      <w:r>
        <w:t xml:space="preserve"> </w:t>
      </w:r>
      <w:r w:rsidRPr="00D6576C">
        <w:t>primary</w:t>
      </w:r>
      <w:r>
        <w:t xml:space="preserve"> </w:t>
      </w:r>
      <w:r w:rsidRPr="00D6576C">
        <w:t>geographic</w:t>
      </w:r>
      <w:r>
        <w:t xml:space="preserve"> </w:t>
      </w:r>
      <w:r w:rsidRPr="00D6576C">
        <w:t>information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encoded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refers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</w:t>
      </w:r>
      <w:r>
        <w:t xml:space="preserve"> </w:t>
      </w:r>
      <w:r w:rsidRPr="00D6576C">
        <w:t>place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authors.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an</w:t>
      </w:r>
      <w:r>
        <w:t xml:space="preserve"> </w:t>
      </w:r>
      <w:r w:rsidRPr="00D6576C">
        <w:t>imperfect</w:t>
      </w:r>
      <w:r>
        <w:t xml:space="preserve"> </w:t>
      </w:r>
      <w:r w:rsidRPr="00D6576C">
        <w:t>representation,</w:t>
      </w:r>
      <w:r>
        <w:t xml:space="preserve"> </w:t>
      </w:r>
      <w:r w:rsidRPr="00D6576C">
        <w:t>as</w:t>
      </w:r>
      <w:r>
        <w:t xml:space="preserve"> </w:t>
      </w:r>
      <w:r w:rsidRPr="00D6576C">
        <w:t>these</w:t>
      </w:r>
      <w:r>
        <w:t xml:space="preserve"> </w:t>
      </w:r>
      <w:r w:rsidRPr="00D6576C">
        <w:t>locations</w:t>
      </w:r>
      <w:r>
        <w:t xml:space="preserve"> </w:t>
      </w:r>
      <w:r w:rsidRPr="00D6576C">
        <w:t>may</w:t>
      </w:r>
      <w:r>
        <w:t xml:space="preserve"> </w:t>
      </w:r>
      <w:r w:rsidRPr="00D6576C">
        <w:t>not</w:t>
      </w:r>
      <w:r>
        <w:t xml:space="preserve"> </w:t>
      </w:r>
      <w:r w:rsidRPr="00D6576C">
        <w:t>accurately</w:t>
      </w:r>
      <w:r>
        <w:t xml:space="preserve"> </w:t>
      </w:r>
      <w:r w:rsidRPr="00D6576C">
        <w:t>represent</w:t>
      </w:r>
      <w:r>
        <w:t xml:space="preserve"> </w:t>
      </w:r>
      <w:r w:rsidRPr="00D6576C">
        <w:t>the</w:t>
      </w:r>
      <w:r>
        <w:t xml:space="preserve"> </w:t>
      </w:r>
      <w:r w:rsidRPr="00D6576C">
        <w:t>author’s</w:t>
      </w:r>
      <w:r>
        <w:t xml:space="preserve"> </w:t>
      </w:r>
      <w:r w:rsidRPr="00D6576C">
        <w:t>primary</w:t>
      </w:r>
      <w:r>
        <w:t xml:space="preserve"> </w:t>
      </w:r>
      <w:r w:rsidRPr="00D6576C">
        <w:t>residence.</w:t>
      </w:r>
      <w:r>
        <w:t xml:space="preserve"> </w:t>
      </w:r>
      <w:r w:rsidRPr="00D6576C">
        <w:t>For</w:t>
      </w:r>
      <w:r>
        <w:t xml:space="preserve"> </w:t>
      </w:r>
      <w:r w:rsidRPr="00D6576C">
        <w:t>instance,</w:t>
      </w:r>
      <w:r>
        <w:t xml:space="preserve"> </w:t>
      </w:r>
      <w:r w:rsidRPr="00D6576C">
        <w:t>Charles</w:t>
      </w:r>
      <w:r>
        <w:t xml:space="preserve"> </w:t>
      </w:r>
      <w:r w:rsidRPr="00D6576C">
        <w:t>Joseph</w:t>
      </w:r>
      <w:r>
        <w:t xml:space="preserve"> </w:t>
      </w:r>
      <w:proofErr w:type="spellStart"/>
      <w:r w:rsidRPr="00D6576C">
        <w:t>Minard</w:t>
      </w:r>
      <w:proofErr w:type="spellEnd"/>
      <w:r>
        <w:t xml:space="preserve"> </w:t>
      </w:r>
      <w:r w:rsidRPr="00D6576C">
        <w:t>was</w:t>
      </w:r>
      <w:r>
        <w:t xml:space="preserve"> </w:t>
      </w:r>
      <w:r w:rsidRPr="00D6576C">
        <w:t>born</w:t>
      </w:r>
      <w:r>
        <w:t xml:space="preserve"> </w:t>
      </w:r>
      <w:r w:rsidRPr="00D6576C">
        <w:t>in</w:t>
      </w:r>
      <w:r>
        <w:t xml:space="preserve"> </w:t>
      </w:r>
      <w:r w:rsidRPr="00D6576C">
        <w:t>Dijon,</w:t>
      </w:r>
      <w:r>
        <w:t xml:space="preserve"> </w:t>
      </w:r>
      <w:r w:rsidRPr="00D6576C">
        <w:t>and</w:t>
      </w:r>
      <w:r>
        <w:t xml:space="preserve"> </w:t>
      </w:r>
      <w:r w:rsidRPr="00D6576C">
        <w:t>died</w:t>
      </w:r>
      <w:r>
        <w:t xml:space="preserve"> </w:t>
      </w:r>
      <w:r w:rsidRPr="00D6576C">
        <w:t>in</w:t>
      </w:r>
      <w:r>
        <w:t xml:space="preserve"> </w:t>
      </w:r>
      <w:r w:rsidRPr="00D6576C">
        <w:t>Bordeaux,</w:t>
      </w:r>
      <w:r>
        <w:t xml:space="preserve"> </w:t>
      </w:r>
      <w:r w:rsidRPr="00D6576C">
        <w:t>but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his</w:t>
      </w:r>
      <w:r>
        <w:t xml:space="preserve"> </w:t>
      </w:r>
      <w:r w:rsidRPr="00D6576C">
        <w:t>work</w:t>
      </w:r>
      <w:r>
        <w:t xml:space="preserve"> </w:t>
      </w:r>
      <w:r w:rsidRPr="00D6576C">
        <w:t>was</w:t>
      </w:r>
      <w:r>
        <w:t xml:space="preserve"> </w:t>
      </w:r>
      <w:r w:rsidRPr="00D6576C">
        <w:t>done</w:t>
      </w:r>
      <w:r>
        <w:t xml:space="preserve"> </w:t>
      </w:r>
      <w:r w:rsidRPr="00D6576C">
        <w:t>in</w:t>
      </w:r>
      <w:r>
        <w:t xml:space="preserve"> </w:t>
      </w:r>
      <w:r w:rsidRPr="00D6576C">
        <w:t>Paris</w:t>
      </w:r>
      <w:r>
        <w:t xml:space="preserve"> </w:t>
      </w:r>
      <w:r w:rsidRPr="00D6576C">
        <w:t>while</w:t>
      </w:r>
      <w:r>
        <w:t xml:space="preserve"> </w:t>
      </w:r>
      <w:r w:rsidRPr="00D6576C">
        <w:t>he</w:t>
      </w:r>
      <w:r>
        <w:t xml:space="preserve"> </w:t>
      </w:r>
      <w:r w:rsidRPr="00D6576C">
        <w:t>worked</w:t>
      </w:r>
      <w:r>
        <w:t xml:space="preserve"> </w:t>
      </w:r>
      <w:r w:rsidRPr="00D6576C">
        <w:t>at</w:t>
      </w:r>
      <w:r>
        <w:t xml:space="preserve"> </w:t>
      </w:r>
      <w:r w:rsidRPr="00D6576C">
        <w:t>the</w:t>
      </w:r>
      <w:r>
        <w:t xml:space="preserve"> </w:t>
      </w:r>
      <w:proofErr w:type="spellStart"/>
      <w:r w:rsidRPr="00D6576C">
        <w:t>École</w:t>
      </w:r>
      <w:proofErr w:type="spellEnd"/>
      <w:r>
        <w:t xml:space="preserve"> </w:t>
      </w:r>
      <w:proofErr w:type="spellStart"/>
      <w:r w:rsidRPr="00D6576C">
        <w:t>Nationale</w:t>
      </w:r>
      <w:proofErr w:type="spellEnd"/>
      <w:r>
        <w:t xml:space="preserve"> </w:t>
      </w:r>
      <w:r w:rsidRPr="00D6576C">
        <w:t>des</w:t>
      </w:r>
      <w:r>
        <w:t xml:space="preserve"> </w:t>
      </w:r>
      <w:proofErr w:type="spellStart"/>
      <w:r w:rsidRPr="00D6576C">
        <w:t>Ponts</w:t>
      </w:r>
      <w:proofErr w:type="spellEnd"/>
      <w:r>
        <w:t xml:space="preserve"> </w:t>
      </w:r>
      <w:r w:rsidRPr="00D6576C">
        <w:t>et</w:t>
      </w:r>
      <w:r>
        <w:t xml:space="preserve"> </w:t>
      </w:r>
      <w:proofErr w:type="spellStart"/>
      <w:r w:rsidRPr="00D6576C">
        <w:t>Chaussées</w:t>
      </w:r>
      <w:proofErr w:type="spellEnd"/>
      <w:r w:rsidRPr="00D6576C">
        <w:t>.</w:t>
      </w:r>
      <w:r>
        <w:t xml:space="preserve"> </w:t>
      </w:r>
      <w:r w:rsidRPr="00D6576C">
        <w:t>Nevertheless,</w:t>
      </w:r>
      <w:r>
        <w:t xml:space="preserve"> </w:t>
      </w:r>
      <w:r w:rsidRPr="00D6576C">
        <w:t>a</w:t>
      </w:r>
      <w:r>
        <w:t xml:space="preserve"> </w:t>
      </w:r>
      <w:r w:rsidRPr="00D6576C">
        <w:t>geographic</w:t>
      </w:r>
      <w:r>
        <w:t xml:space="preserve"> </w:t>
      </w:r>
      <w:r w:rsidRPr="00D6576C">
        <w:t>view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available</w:t>
      </w:r>
      <w:r>
        <w:t xml:space="preserve"> </w:t>
      </w:r>
      <w:r w:rsidRPr="00D6576C">
        <w:t>information</w:t>
      </w:r>
      <w:r>
        <w:t xml:space="preserve"> </w:t>
      </w:r>
      <w:r w:rsidRPr="00D6576C">
        <w:t>is</w:t>
      </w:r>
      <w:r>
        <w:t xml:space="preserve"> </w:t>
      </w:r>
      <w:r w:rsidRPr="00D6576C">
        <w:t>potentially</w:t>
      </w:r>
      <w:r>
        <w:t xml:space="preserve"> </w:t>
      </w:r>
      <w:r w:rsidRPr="00D6576C">
        <w:t>useful.</w:t>
      </w:r>
      <w:r>
        <w:t xml:space="preserve"> 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regard,</w:t>
      </w:r>
      <w:r>
        <w:t xml:space="preserve"> </w:t>
      </w:r>
      <w:r w:rsidRPr="00D6576C">
        <w:t>we</w:t>
      </w:r>
      <w:r>
        <w:t xml:space="preserve"> </w:t>
      </w:r>
      <w:r w:rsidRPr="00D6576C">
        <w:t>used</w:t>
      </w:r>
      <w:r>
        <w:t xml:space="preserve"> </w:t>
      </w:r>
      <w:r w:rsidRPr="00D6576C">
        <w:t>the</w:t>
      </w:r>
      <w:r>
        <w:t xml:space="preserve"> </w:t>
      </w:r>
      <w:r w:rsidRPr="00D6576C">
        <w:t>Google</w:t>
      </w:r>
      <w:r>
        <w:t xml:space="preserve"> </w:t>
      </w:r>
      <w:r w:rsidRPr="00D6576C">
        <w:t>geocoding</w:t>
      </w:r>
      <w:r>
        <w:t xml:space="preserve"> </w:t>
      </w:r>
      <w:r w:rsidRPr="00D6576C">
        <w:t>tools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latitude</w:t>
      </w:r>
      <w:r>
        <w:t xml:space="preserve"> </w:t>
      </w:r>
      <w:r w:rsidRPr="00D6576C">
        <w:t>and</w:t>
      </w:r>
      <w:r>
        <w:t xml:space="preserve"> </w:t>
      </w:r>
      <w:r w:rsidRPr="00D6576C">
        <w:t>longitude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locations</w:t>
      </w:r>
      <w:r>
        <w:t xml:space="preserve"> </w:t>
      </w:r>
      <w:r w:rsidRPr="00D6576C">
        <w:t>listed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author</w:t>
      </w:r>
      <w:r>
        <w:t xml:space="preserve"> </w:t>
      </w:r>
      <w:r w:rsidRPr="00D6576C">
        <w:t>table.</w:t>
      </w:r>
      <w:r>
        <w:t xml:space="preserve"> </w:t>
      </w:r>
      <w:r w:rsidRPr="00D6576C">
        <w:t>Using</w:t>
      </w:r>
      <w:r>
        <w:t xml:space="preserve"> </w:t>
      </w:r>
      <w:r w:rsidRPr="00D6576C">
        <w:t>this</w:t>
      </w:r>
      <w:r>
        <w:t xml:space="preserve"> </w:t>
      </w:r>
      <w:r w:rsidRPr="00D6576C">
        <w:t>and</w:t>
      </w:r>
      <w:r>
        <w:t xml:space="preserve"> </w:t>
      </w:r>
      <w:r w:rsidRPr="00D6576C">
        <w:t>the</w:t>
      </w:r>
      <w:r>
        <w:t xml:space="preserve"> </w:t>
      </w:r>
      <w:r w:rsidRPr="00D6576C">
        <w:t>R</w:t>
      </w:r>
      <w:r>
        <w:t xml:space="preserve"> </w:t>
      </w:r>
      <w:r w:rsidRPr="00D6576C">
        <w:t>package</w:t>
      </w:r>
      <w:r>
        <w:t xml:space="preserve"> </w:t>
      </w:r>
      <w:proofErr w:type="spellStart"/>
      <w:r w:rsidRPr="00D6576C">
        <w:t>googleVis</w:t>
      </w:r>
      <w:proofErr w:type="spellEnd"/>
      <w:r>
        <w:t xml:space="preserve"> created by </w:t>
      </w:r>
      <w:proofErr w:type="spellStart"/>
      <w:r>
        <w:t>Gesmann</w:t>
      </w:r>
      <w:proofErr w:type="spellEnd"/>
      <w:r>
        <w:t xml:space="preserve"> and de Castillo</w:t>
      </w:r>
      <w:r w:rsidRPr="00D6576C">
        <w:t>,</w:t>
      </w:r>
      <w:r>
        <w:t xml:space="preserve"> </w:t>
      </w:r>
      <w:r w:rsidRPr="00D6576C">
        <w:t>we</w:t>
      </w:r>
      <w:r>
        <w:t xml:space="preserve"> developed </w:t>
      </w:r>
      <w:r w:rsidRPr="00D6576C">
        <w:t>the</w:t>
      </w:r>
      <w:r>
        <w:t xml:space="preserve"> </w:t>
      </w:r>
      <w:r w:rsidRPr="00D6576C">
        <w:t>interactive</w:t>
      </w:r>
      <w:r>
        <w:t xml:space="preserve"> </w:t>
      </w:r>
      <w:r w:rsidRPr="00D6576C">
        <w:t>map</w:t>
      </w:r>
      <w:r>
        <w:t xml:space="preserve"> </w:t>
      </w:r>
      <w:r w:rsidRPr="00D6576C">
        <w:t>shown</w:t>
      </w:r>
      <w:r>
        <w:t xml:space="preserve"> </w:t>
      </w:r>
      <w:r w:rsidRPr="00D6576C">
        <w:t>i</w:t>
      </w:r>
      <w:r>
        <w:t>n Figure 10.9</w:t>
      </w:r>
      <w:r w:rsidRPr="00D6576C">
        <w:t>.</w:t>
      </w:r>
    </w:p>
    <w:p w14:paraId="12FFC117" w14:textId="77777777" w:rsidR="00083FA9" w:rsidRPr="00D6576C" w:rsidRDefault="00083FA9" w:rsidP="00083FA9">
      <w:r w:rsidRPr="00D6576C">
        <w:t>Like</w:t>
      </w:r>
      <w:r>
        <w:t xml:space="preserve"> </w:t>
      </w:r>
      <w:r w:rsidRPr="00D6576C">
        <w:t>other</w:t>
      </w:r>
      <w:r>
        <w:t xml:space="preserve"> </w:t>
      </w:r>
      <w:r w:rsidRPr="00D6576C">
        <w:t>instances</w:t>
      </w:r>
      <w:r>
        <w:t xml:space="preserve"> </w:t>
      </w:r>
      <w:r w:rsidRPr="00D6576C">
        <w:t>of</w:t>
      </w:r>
      <w:r>
        <w:t xml:space="preserve"> </w:t>
      </w:r>
      <w:r w:rsidRPr="00D6576C">
        <w:t>Google</w:t>
      </w:r>
      <w:r>
        <w:t xml:space="preserve"> </w:t>
      </w:r>
      <w:r w:rsidRPr="00D6576C">
        <w:t>Maps,</w:t>
      </w:r>
      <w:r>
        <w:t xml:space="preserve"> </w:t>
      </w:r>
      <w:r w:rsidRPr="00D6576C">
        <w:t>this</w:t>
      </w:r>
      <w:r>
        <w:t xml:space="preserve"> </w:t>
      </w:r>
      <w:r w:rsidRPr="00D6576C">
        <w:t>graphic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panned</w:t>
      </w:r>
      <w:r>
        <w:t xml:space="preserve"> </w:t>
      </w:r>
      <w:r w:rsidRPr="00D6576C">
        <w:t>and</w:t>
      </w:r>
      <w:r>
        <w:t xml:space="preserve"> </w:t>
      </w:r>
      <w:r w:rsidRPr="00D6576C">
        <w:t>zoomed</w:t>
      </w:r>
      <w:r>
        <w:t xml:space="preserve"> </w:t>
      </w:r>
      <w:r w:rsidRPr="00D6576C">
        <w:t>using</w:t>
      </w:r>
      <w:r>
        <w:t xml:space="preserve"> </w:t>
      </w:r>
      <w:r w:rsidRPr="00D6576C">
        <w:t>mouse</w:t>
      </w:r>
      <w:r>
        <w:t xml:space="preserve"> </w:t>
      </w:r>
      <w:r w:rsidRPr="00D6576C">
        <w:t>controls.</w:t>
      </w:r>
      <w:r>
        <w:t xml:space="preserve"> </w:t>
      </w:r>
      <w:r w:rsidRPr="00D6576C">
        <w:t>The</w:t>
      </w:r>
      <w:r>
        <w:t xml:space="preserve"> </w:t>
      </w:r>
      <w:r w:rsidRPr="00D6576C">
        <w:t>place</w:t>
      </w:r>
      <w:r>
        <w:t xml:space="preserve"> </w:t>
      </w:r>
      <w:r w:rsidRPr="00D6576C">
        <w:t>markers</w:t>
      </w:r>
      <w:r>
        <w:t xml:space="preserve"> </w:t>
      </w:r>
      <w:r w:rsidRPr="00D6576C">
        <w:t>display</w:t>
      </w:r>
      <w:r>
        <w:t xml:space="preserve"> </w:t>
      </w:r>
      <w:r w:rsidRPr="00D6576C">
        <w:t>tool</w:t>
      </w:r>
      <w:r>
        <w:t xml:space="preserve"> </w:t>
      </w:r>
      <w:r w:rsidRPr="00D6576C">
        <w:t>tips</w:t>
      </w:r>
      <w:r>
        <w:t xml:space="preserve"> </w:t>
      </w:r>
      <w:r w:rsidRPr="00D6576C">
        <w:t>when</w:t>
      </w:r>
      <w:r>
        <w:t xml:space="preserve"> </w:t>
      </w:r>
      <w:r w:rsidRPr="00D6576C">
        <w:t>hovered</w:t>
      </w:r>
      <w:r>
        <w:t xml:space="preserve"> </w:t>
      </w:r>
      <w:r w:rsidRPr="00D6576C">
        <w:t>over</w:t>
      </w:r>
      <w:r>
        <w:t xml:space="preserve"> </w:t>
      </w:r>
      <w:r w:rsidRPr="00D6576C">
        <w:t>and,</w:t>
      </w:r>
      <w:r>
        <w:t xml:space="preserve"> </w:t>
      </w:r>
      <w:r w:rsidRPr="00D6576C">
        <w:t>when</w:t>
      </w:r>
      <w:r>
        <w:t xml:space="preserve"> </w:t>
      </w:r>
      <w:r w:rsidRPr="00D6576C">
        <w:t>clicked,</w:t>
      </w:r>
      <w:r>
        <w:t xml:space="preserve"> </w:t>
      </w:r>
      <w:r w:rsidRPr="00D6576C">
        <w:t>link</w:t>
      </w:r>
      <w:r>
        <w:t xml:space="preserve"> </w:t>
      </w:r>
      <w:r w:rsidRPr="00D6576C">
        <w:t>to</w:t>
      </w:r>
      <w:r>
        <w:t xml:space="preserve"> </w:t>
      </w:r>
      <w:r w:rsidRPr="00D6576C">
        <w:t>a</w:t>
      </w:r>
      <w:r>
        <w:t xml:space="preserve"> </w:t>
      </w:r>
      <w:r w:rsidRPr="00D6576C">
        <w:t>search</w:t>
      </w:r>
      <w:r>
        <w:t xml:space="preserve"> </w:t>
      </w:r>
      <w:r w:rsidRPr="00D6576C">
        <w:t>page</w:t>
      </w:r>
      <w:r>
        <w:t xml:space="preserve"> </w:t>
      </w:r>
      <w:r w:rsidRPr="00D6576C">
        <w:t>that</w:t>
      </w:r>
      <w:r>
        <w:t xml:space="preserve"> </w:t>
      </w:r>
      <w:r w:rsidRPr="00D6576C">
        <w:t>details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items</w:t>
      </w:r>
      <w:r>
        <w:t xml:space="preserve"> </w:t>
      </w:r>
      <w:r w:rsidRPr="00D6576C">
        <w:t>that</w:t>
      </w:r>
      <w:r>
        <w:t xml:space="preserve"> </w:t>
      </w:r>
      <w:r w:rsidRPr="00D6576C">
        <w:t>are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that</w:t>
      </w:r>
      <w:r>
        <w:t xml:space="preserve"> </w:t>
      </w:r>
      <w:r w:rsidRPr="00D6576C">
        <w:t>author.</w:t>
      </w:r>
      <w:r>
        <w:t xml:space="preserve"> </w:t>
      </w:r>
      <w:r w:rsidRPr="00D6576C">
        <w:t>This</w:t>
      </w:r>
      <w:r>
        <w:t xml:space="preserve"> </w:t>
      </w:r>
      <w:r w:rsidRPr="00D6576C">
        <w:t>interesting</w:t>
      </w:r>
      <w:r>
        <w:t xml:space="preserve"> </w:t>
      </w:r>
      <w:r w:rsidRPr="00D6576C">
        <w:t>visualization</w:t>
      </w:r>
      <w:r>
        <w:t xml:space="preserve"> </w:t>
      </w:r>
      <w:r w:rsidRPr="00D6576C">
        <w:t>will</w:t>
      </w:r>
      <w:r>
        <w:t xml:space="preserve"> </w:t>
      </w:r>
      <w:r w:rsidRPr="00D6576C">
        <w:t>soon</w:t>
      </w:r>
      <w:r>
        <w:t xml:space="preserve"> </w:t>
      </w:r>
      <w:r w:rsidRPr="00D6576C">
        <w:t>be</w:t>
      </w:r>
      <w:r>
        <w:t xml:space="preserve"> </w:t>
      </w:r>
      <w:r w:rsidRPr="00D6576C">
        <w:t>revealed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website,</w:t>
      </w:r>
      <w:r>
        <w:t xml:space="preserve"> </w:t>
      </w:r>
      <w:r w:rsidRPr="00D6576C">
        <w:t>with</w:t>
      </w:r>
      <w:r>
        <w:t xml:space="preserve"> </w:t>
      </w:r>
      <w:r w:rsidRPr="00D6576C">
        <w:t>future</w:t>
      </w:r>
      <w:r>
        <w:t xml:space="preserve"> </w:t>
      </w:r>
      <w:r w:rsidRPr="00D6576C">
        <w:t>work</w:t>
      </w:r>
      <w:r>
        <w:t xml:space="preserve"> </w:t>
      </w:r>
      <w:r w:rsidRPr="00D6576C">
        <w:t>planned</w:t>
      </w:r>
      <w:r>
        <w:t xml:space="preserve"> </w:t>
      </w:r>
      <w:r w:rsidRPr="00D6576C">
        <w:t>to</w:t>
      </w:r>
      <w:r>
        <w:t xml:space="preserve"> </w:t>
      </w:r>
      <w:r w:rsidRPr="00D6576C">
        <w:t>incorporate</w:t>
      </w:r>
      <w:r>
        <w:t xml:space="preserve"> </w:t>
      </w:r>
      <w:r w:rsidRPr="00D6576C">
        <w:t>other</w:t>
      </w:r>
      <w:r>
        <w:t xml:space="preserve"> </w:t>
      </w:r>
      <w:r w:rsidRPr="00D6576C">
        <w:t>types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in</w:t>
      </w:r>
      <w:r>
        <w:t xml:space="preserve"> </w:t>
      </w:r>
      <w:r w:rsidRPr="00D6576C">
        <w:t>addition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birth</w:t>
      </w:r>
      <w:r>
        <w:t xml:space="preserve"> </w:t>
      </w:r>
      <w:r w:rsidRPr="00D6576C">
        <w:t>and</w:t>
      </w:r>
      <w:r>
        <w:t xml:space="preserve"> </w:t>
      </w:r>
      <w:r w:rsidRPr="00D6576C">
        <w:t>death</w:t>
      </w:r>
      <w:r>
        <w:t xml:space="preserve"> </w:t>
      </w:r>
      <w:r w:rsidRPr="00D6576C">
        <w:t>locations.</w:t>
      </w:r>
    </w:p>
    <w:p w14:paraId="789F399D" w14:textId="77777777" w:rsidR="00083FA9" w:rsidRDefault="00083FA9" w:rsidP="00083FA9">
      <w:r>
        <w:t xml:space="preserve"> </w:t>
      </w:r>
    </w:p>
    <w:p w14:paraId="0F7226F6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10.9—portrait]</w:t>
      </w:r>
    </w:p>
    <w:p w14:paraId="294D66A3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 xml:space="preserve"> Figure 10.9. </w:t>
      </w:r>
      <w:proofErr w:type="gramStart"/>
      <w:r w:rsidRPr="00ED1828">
        <w:rPr>
          <w:b/>
        </w:rPr>
        <w:t>Birthplaces of 188 milestone authors, shown on an interactive Google map, centered on France.</w:t>
      </w:r>
      <w:proofErr w:type="gramEnd"/>
      <w:r w:rsidRPr="00ED1828">
        <w:rPr>
          <w:b/>
        </w:rPr>
        <w:t xml:space="preserve"> </w:t>
      </w:r>
      <w:proofErr w:type="gramStart"/>
      <w:r w:rsidRPr="00ED1828">
        <w:rPr>
          <w:b/>
        </w:rPr>
        <w:t>Each geographic marker is linked to an author query on the datavis.ca web site that lists the contributions by that individual</w:t>
      </w:r>
      <w:proofErr w:type="gramEnd"/>
      <w:r w:rsidRPr="00ED1828">
        <w:rPr>
          <w:b/>
        </w:rPr>
        <w:t>.</w:t>
      </w:r>
    </w:p>
    <w:p w14:paraId="196748B2" w14:textId="77777777" w:rsidR="00083FA9" w:rsidRDefault="00083FA9" w:rsidP="00083FA9">
      <w:pPr>
        <w:ind w:firstLine="0"/>
        <w:rPr>
          <w:i/>
        </w:rPr>
      </w:pPr>
    </w:p>
    <w:p w14:paraId="2A5C8119" w14:textId="77777777" w:rsidR="00083FA9" w:rsidRPr="00ED1828" w:rsidRDefault="00083FA9" w:rsidP="00083FA9">
      <w:pPr>
        <w:ind w:firstLine="0"/>
        <w:rPr>
          <w:i/>
        </w:rPr>
      </w:pPr>
      <w:r w:rsidRPr="00ED1828">
        <w:rPr>
          <w:i/>
        </w:rPr>
        <w:t>Milestones: Themes and Trends</w:t>
      </w:r>
    </w:p>
    <w:p w14:paraId="39D16AE8" w14:textId="77777777" w:rsidR="00083FA9" w:rsidRPr="00D6576C" w:rsidRDefault="00083FA9" w:rsidP="00083FA9">
      <w:r w:rsidRPr="00D6576C">
        <w:lastRenderedPageBreak/>
        <w:t>The</w:t>
      </w:r>
      <w:r>
        <w:t xml:space="preserve"> </w:t>
      </w:r>
      <w:r w:rsidRPr="00D6576C">
        <w:t>records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database</w:t>
      </w:r>
      <w:r>
        <w:t xml:space="preserve"> </w:t>
      </w:r>
      <w:r w:rsidRPr="00D6576C">
        <w:t>also</w:t>
      </w:r>
      <w:r>
        <w:t xml:space="preserve"> </w:t>
      </w:r>
      <w:r w:rsidRPr="00D6576C">
        <w:t>feature</w:t>
      </w:r>
      <w:r>
        <w:t xml:space="preserve"> </w:t>
      </w:r>
      <w:r w:rsidRPr="00D6576C">
        <w:t>various</w:t>
      </w:r>
      <w:r>
        <w:t xml:space="preserve"> </w:t>
      </w:r>
      <w:r w:rsidRPr="00D6576C">
        <w:t>text</w:t>
      </w:r>
      <w:r>
        <w:t xml:space="preserve"> </w:t>
      </w:r>
      <w:r w:rsidRPr="00D6576C">
        <w:t>fields</w:t>
      </w:r>
      <w:r>
        <w:t xml:space="preserve"> </w:t>
      </w:r>
      <w:r w:rsidRPr="00D6576C">
        <w:t>for</w:t>
      </w:r>
      <w:r>
        <w:t xml:space="preserve"> </w:t>
      </w:r>
      <w:r w:rsidRPr="00D6576C">
        <w:t>each</w:t>
      </w:r>
      <w:r>
        <w:t xml:space="preserve"> </w:t>
      </w:r>
      <w:r w:rsidRPr="00D6576C">
        <w:t>logged</w:t>
      </w:r>
      <w:r>
        <w:t xml:space="preserve"> </w:t>
      </w:r>
      <w:r w:rsidRPr="00D6576C">
        <w:t>event.</w:t>
      </w:r>
      <w:r>
        <w:t xml:space="preserve"> </w:t>
      </w:r>
      <w:r w:rsidRPr="00D6576C">
        <w:t>These</w:t>
      </w:r>
      <w:r>
        <w:t xml:space="preserve"> </w:t>
      </w:r>
      <w:r w:rsidRPr="00D6576C">
        <w:t>include</w:t>
      </w:r>
      <w:r>
        <w:t xml:space="preserve"> </w:t>
      </w:r>
      <w:r w:rsidRPr="00D6576C">
        <w:t>a</w:t>
      </w:r>
      <w:r>
        <w:t xml:space="preserve"> </w:t>
      </w:r>
      <w:r w:rsidRPr="00D6576C">
        <w:t>brief</w:t>
      </w:r>
      <w:r>
        <w:t xml:space="preserve"> </w:t>
      </w:r>
      <w:r w:rsidRPr="00D6576C">
        <w:t>item</w:t>
      </w:r>
      <w:r>
        <w:t xml:space="preserve"> </w:t>
      </w:r>
      <w:r w:rsidRPr="00D6576C">
        <w:t>tag,</w:t>
      </w:r>
      <w:r>
        <w:t xml:space="preserve"> </w:t>
      </w:r>
      <w:r w:rsidRPr="00D6576C">
        <w:t>a</w:t>
      </w:r>
      <w:r>
        <w:t xml:space="preserve"> </w:t>
      </w:r>
      <w:r w:rsidRPr="00D6576C">
        <w:t>full</w:t>
      </w:r>
      <w:r>
        <w:t xml:space="preserve"> </w:t>
      </w:r>
      <w:r w:rsidRPr="00D6576C">
        <w:t>description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event,</w:t>
      </w:r>
      <w:r>
        <w:t xml:space="preserve"> </w:t>
      </w:r>
      <w:r w:rsidRPr="00D6576C">
        <w:t>and</w:t>
      </w:r>
      <w:r>
        <w:t xml:space="preserve"> </w:t>
      </w:r>
      <w:r w:rsidRPr="00D6576C">
        <w:t>relevant</w:t>
      </w:r>
      <w:r>
        <w:t xml:space="preserve"> </w:t>
      </w:r>
      <w:r w:rsidRPr="00D6576C">
        <w:t>keywords,</w:t>
      </w:r>
      <w:r>
        <w:t xml:space="preserve"> </w:t>
      </w:r>
      <w:r w:rsidRPr="00D6576C">
        <w:t>as</w:t>
      </w:r>
      <w:r>
        <w:t xml:space="preserve"> </w:t>
      </w:r>
      <w:r w:rsidRPr="00D6576C">
        <w:t>well</w:t>
      </w:r>
      <w:r>
        <w:t xml:space="preserve"> </w:t>
      </w:r>
      <w:r w:rsidRPr="00D6576C">
        <w:t>as</w:t>
      </w:r>
      <w:r>
        <w:t xml:space="preserve"> </w:t>
      </w:r>
      <w:r w:rsidRPr="00D6576C">
        <w:t>categorical</w:t>
      </w:r>
      <w:r>
        <w:t xml:space="preserve"> </w:t>
      </w:r>
      <w:r w:rsidRPr="00D6576C">
        <w:t>codes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content</w:t>
      </w:r>
      <w:r>
        <w:t xml:space="preserve"> </w:t>
      </w:r>
      <w:r w:rsidRPr="00D6576C">
        <w:t>(Subject),</w:t>
      </w:r>
      <w:r>
        <w:t xml:space="preserve"> </w:t>
      </w:r>
      <w:r w:rsidRPr="00D6576C">
        <w:t>and</w:t>
      </w:r>
      <w:r>
        <w:t xml:space="preserve"> </w:t>
      </w:r>
      <w:r w:rsidRPr="00D6576C">
        <w:t>form</w:t>
      </w:r>
      <w:r>
        <w:t xml:space="preserve"> </w:t>
      </w:r>
      <w:r w:rsidRPr="00D6576C">
        <w:t>(Aspect)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item.</w:t>
      </w:r>
      <w:r>
        <w:t xml:space="preserve"> </w:t>
      </w:r>
      <w:r w:rsidRPr="00D6576C">
        <w:t>Treating</w:t>
      </w:r>
      <w:r>
        <w:t xml:space="preserve"> </w:t>
      </w:r>
      <w:r w:rsidRPr="00D6576C">
        <w:t>this</w:t>
      </w:r>
      <w:r>
        <w:t xml:space="preserve"> </w:t>
      </w:r>
      <w:r w:rsidRPr="00D6576C">
        <w:t>information</w:t>
      </w:r>
      <w:r>
        <w:t xml:space="preserve"> </w:t>
      </w:r>
      <w:r w:rsidRPr="00D6576C">
        <w:t>as</w:t>
      </w:r>
      <w:r>
        <w:t xml:space="preserve"> </w:t>
      </w:r>
      <w:r w:rsidRPr="00D6576C">
        <w:t>“data”</w:t>
      </w:r>
      <w:r>
        <w:t xml:space="preserve"> </w:t>
      </w:r>
      <w:r w:rsidRPr="00D6576C">
        <w:t>allows</w:t>
      </w:r>
      <w:r>
        <w:t xml:space="preserve"> </w:t>
      </w:r>
      <w:proofErr w:type="gramStart"/>
      <w:r w:rsidRPr="00D6576C">
        <w:t>us</w:t>
      </w:r>
      <w:r>
        <w:t xml:space="preserve"> </w:t>
      </w:r>
      <w:r w:rsidRPr="00D6576C">
        <w:t>and</w:t>
      </w:r>
      <w:r>
        <w:t xml:space="preserve"> </w:t>
      </w:r>
      <w:r w:rsidRPr="00D6576C">
        <w:t>others</w:t>
      </w:r>
      <w:r>
        <w:t xml:space="preserve"> </w:t>
      </w:r>
      <w:r w:rsidRPr="00D6576C">
        <w:t>to</w:t>
      </w:r>
      <w:r>
        <w:t xml:space="preserve"> </w:t>
      </w:r>
      <w:r w:rsidRPr="00D6576C">
        <w:t>study</w:t>
      </w:r>
      <w:r>
        <w:t xml:space="preserve"> </w:t>
      </w:r>
      <w:r w:rsidRPr="00D6576C">
        <w:t>themes</w:t>
      </w:r>
      <w:r>
        <w:t xml:space="preserve"> </w:t>
      </w:r>
      <w:r w:rsidRPr="00D6576C">
        <w:t>and</w:t>
      </w:r>
      <w:r>
        <w:t xml:space="preserve"> </w:t>
      </w:r>
      <w:r w:rsidRPr="00D6576C">
        <w:t>trends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developments</w:t>
      </w:r>
      <w:proofErr w:type="gramEnd"/>
      <w:r w:rsidRPr="00D6576C">
        <w:t>.</w:t>
      </w:r>
      <w:r>
        <w:t xml:space="preserve"> </w:t>
      </w:r>
      <w:r w:rsidRPr="00D6576C">
        <w:t>Modern</w:t>
      </w:r>
      <w:r>
        <w:t xml:space="preserve"> </w:t>
      </w:r>
      <w:r w:rsidRPr="00D6576C">
        <w:t>methods</w:t>
      </w:r>
      <w:r>
        <w:t xml:space="preserve"> </w:t>
      </w:r>
      <w:r w:rsidRPr="00D6576C">
        <w:t>of</w:t>
      </w:r>
      <w:r>
        <w:t xml:space="preserve"> </w:t>
      </w:r>
      <w:r w:rsidRPr="00D6576C">
        <w:t>text</w:t>
      </w:r>
      <w:r>
        <w:t xml:space="preserve"> </w:t>
      </w:r>
      <w:r w:rsidRPr="00D6576C">
        <w:t>mining</w:t>
      </w:r>
      <w:r>
        <w:t xml:space="preserve"> </w:t>
      </w:r>
      <w:r w:rsidRPr="00D6576C">
        <w:t>and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can</w:t>
      </w:r>
      <w:r>
        <w:t xml:space="preserve"> </w:t>
      </w:r>
      <w:r w:rsidRPr="00D6576C">
        <w:t>provide</w:t>
      </w:r>
      <w:r>
        <w:t xml:space="preserve"> </w:t>
      </w:r>
      <w:r w:rsidRPr="00D6576C">
        <w:t>insights</w:t>
      </w:r>
      <w:r>
        <w:t xml:space="preserve"> </w:t>
      </w:r>
      <w:r w:rsidRPr="00D6576C">
        <w:t>into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not</w:t>
      </w:r>
      <w:r>
        <w:t xml:space="preserve"> </w:t>
      </w:r>
      <w:r w:rsidRPr="00D6576C">
        <w:t>available</w:t>
      </w:r>
      <w:r>
        <w:t xml:space="preserve"> </w:t>
      </w:r>
      <w:r w:rsidRPr="00D6576C">
        <w:t>through</w:t>
      </w:r>
      <w:r>
        <w:t xml:space="preserve"> </w:t>
      </w:r>
      <w:r w:rsidRPr="00D6576C">
        <w:t>other</w:t>
      </w:r>
      <w:r>
        <w:t xml:space="preserve"> </w:t>
      </w:r>
      <w:r w:rsidRPr="00D6576C">
        <w:t>means.</w:t>
      </w:r>
    </w:p>
    <w:p w14:paraId="31FF236B" w14:textId="77777777" w:rsidR="00083FA9" w:rsidRPr="00D6576C" w:rsidRDefault="00083FA9" w:rsidP="00083FA9">
      <w:r w:rsidRPr="00D6576C">
        <w:t>As</w:t>
      </w:r>
      <w:r>
        <w:t xml:space="preserve"> </w:t>
      </w:r>
      <w:r w:rsidRPr="00D6576C">
        <w:t>one</w:t>
      </w:r>
      <w:r>
        <w:t xml:space="preserve"> </w:t>
      </w:r>
      <w:r w:rsidRPr="00D6576C">
        <w:t>simple</w:t>
      </w:r>
      <w:r>
        <w:t xml:space="preserve"> </w:t>
      </w:r>
      <w:r w:rsidRPr="00D6576C">
        <w:t>illustration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approach,</w:t>
      </w:r>
      <w:r>
        <w:t xml:space="preserve"> </w:t>
      </w:r>
      <w:r w:rsidRPr="00D6576C">
        <w:t>Figure</w:t>
      </w:r>
      <w:r>
        <w:t xml:space="preserve"> 10.</w:t>
      </w:r>
      <w:r w:rsidRPr="00D6576C">
        <w:t>10</w:t>
      </w:r>
      <w:r>
        <w:t xml:space="preserve"> </w:t>
      </w:r>
      <w:r w:rsidRPr="00D6576C">
        <w:t>shows</w:t>
      </w:r>
      <w:r>
        <w:t xml:space="preserve"> </w:t>
      </w:r>
      <w:r w:rsidRPr="00D6576C">
        <w:t>two</w:t>
      </w:r>
      <w:r>
        <w:t xml:space="preserve"> </w:t>
      </w:r>
      <w:r w:rsidRPr="00D6576C">
        <w:t>mosaic</w:t>
      </w:r>
      <w:r>
        <w:t xml:space="preserve"> </w:t>
      </w:r>
      <w:r w:rsidRPr="00D6576C">
        <w:t>displays</w:t>
      </w:r>
      <w:r w:rsidRPr="00D6576C">
        <w:rPr>
          <w:rStyle w:val="FootnoteReference"/>
        </w:rPr>
        <w:footnoteReference w:id="11"/>
      </w:r>
      <w:r>
        <w:t xml:space="preserve"> </w:t>
      </w:r>
      <w:r w:rsidRPr="00D6576C">
        <w:t>that</w:t>
      </w:r>
      <w:r>
        <w:t xml:space="preserve"> </w:t>
      </w:r>
      <w:r w:rsidRPr="00D6576C">
        <w:t>explore</w:t>
      </w:r>
      <w:r>
        <w:t xml:space="preserve"> </w:t>
      </w:r>
      <w:r w:rsidRPr="00D6576C">
        <w:t>the</w:t>
      </w:r>
      <w:r>
        <w:t xml:space="preserve"> </w:t>
      </w:r>
      <w:r w:rsidRPr="00D6576C">
        <w:t>relationships</w:t>
      </w:r>
      <w:r>
        <w:t xml:space="preserve"> </w:t>
      </w:r>
      <w:r w:rsidRPr="00D6576C">
        <w:t>among</w:t>
      </w:r>
      <w:r>
        <w:t xml:space="preserve"> </w:t>
      </w:r>
      <w:r w:rsidRPr="00D6576C">
        <w:t>Epoch,</w:t>
      </w:r>
      <w:r>
        <w:t xml:space="preserve"> </w:t>
      </w:r>
      <w:r w:rsidRPr="00D6576C">
        <w:t>Subject,</w:t>
      </w:r>
      <w:r>
        <w:t xml:space="preserve"> </w:t>
      </w:r>
      <w:r w:rsidRPr="00D6576C">
        <w:t>and</w:t>
      </w:r>
      <w:r>
        <w:t xml:space="preserve"> </w:t>
      </w:r>
      <w:r w:rsidRPr="00D6576C">
        <w:t>Aspect.</w:t>
      </w:r>
      <w:r>
        <w:t xml:space="preserve"> </w:t>
      </w:r>
      <w:r w:rsidRPr="00D6576C">
        <w:t>The</w:t>
      </w:r>
      <w:r>
        <w:t xml:space="preserve"> </w:t>
      </w:r>
      <w:r w:rsidRPr="00D6576C">
        <w:t>left</w:t>
      </w:r>
      <w:r>
        <w:t xml:space="preserve"> </w:t>
      </w:r>
      <w:r w:rsidRPr="00D6576C">
        <w:t>panel</w:t>
      </w:r>
      <w:r>
        <w:t xml:space="preserve"> </w:t>
      </w:r>
      <w:r w:rsidRPr="00D6576C">
        <w:t>shows</w:t>
      </w:r>
      <w:r>
        <w:t xml:space="preserve"> </w:t>
      </w:r>
      <w:r w:rsidRPr="00D6576C">
        <w:t>changes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distributions</w:t>
      </w:r>
      <w:r>
        <w:t xml:space="preserve"> </w:t>
      </w:r>
      <w:r w:rsidRPr="00D6576C">
        <w:t>of</w:t>
      </w:r>
      <w:r>
        <w:t xml:space="preserve"> </w:t>
      </w:r>
      <w:r w:rsidRPr="00D6576C">
        <w:t>milestone</w:t>
      </w:r>
      <w:r>
        <w:t xml:space="preserve"> </w:t>
      </w:r>
      <w:r w:rsidRPr="00D6576C">
        <w:t>events</w:t>
      </w:r>
      <w:r>
        <w:t xml:space="preserve"> </w:t>
      </w:r>
      <w:r w:rsidRPr="00D6576C">
        <w:t>by</w:t>
      </w:r>
      <w:r>
        <w:t xml:space="preserve"> </w:t>
      </w:r>
      <w:r w:rsidRPr="00D6576C">
        <w:t>Subject</w:t>
      </w:r>
      <w:r>
        <w:t xml:space="preserve"> </w:t>
      </w:r>
      <w:r w:rsidRPr="00D6576C">
        <w:t>over</w:t>
      </w:r>
      <w:r>
        <w:t xml:space="preserve"> </w:t>
      </w:r>
      <w:r w:rsidRPr="00D6576C">
        <w:t>time.</w:t>
      </w:r>
      <w:r>
        <w:t xml:space="preserve"> </w:t>
      </w:r>
      <w:r w:rsidRPr="00D6576C">
        <w:t>It</w:t>
      </w:r>
      <w:r>
        <w:t xml:space="preserve"> </w:t>
      </w:r>
      <w:r w:rsidRPr="00D6576C">
        <w:t>can</w:t>
      </w:r>
      <w:r>
        <w:t xml:space="preserve"> </w:t>
      </w:r>
      <w:r w:rsidRPr="00D6576C">
        <w:t>readily</w:t>
      </w:r>
      <w:r>
        <w:t xml:space="preserve"> </w:t>
      </w:r>
      <w:r w:rsidRPr="00D6576C">
        <w:t>be</w:t>
      </w:r>
      <w:r>
        <w:t xml:space="preserve"> </w:t>
      </w:r>
      <w:r w:rsidRPr="00D6576C">
        <w:t>seen</w:t>
      </w:r>
      <w:r>
        <w:t xml:space="preserve"> </w:t>
      </w:r>
      <w:r w:rsidRPr="00D6576C">
        <w:t>that</w:t>
      </w:r>
      <w:r>
        <w:t xml:space="preserve"> </w:t>
      </w:r>
      <w:r w:rsidRPr="00D6576C">
        <w:t>while</w:t>
      </w:r>
      <w:r>
        <w:t xml:space="preserve"> </w:t>
      </w:r>
      <w:r w:rsidRPr="00D6576C">
        <w:t>most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</w:t>
      </w:r>
      <w:r>
        <w:t xml:space="preserve"> </w:t>
      </w:r>
      <w:r w:rsidRPr="00D6576C">
        <w:t>innovations</w:t>
      </w:r>
      <w:r>
        <w:t xml:space="preserve"> </w:t>
      </w:r>
      <w:r w:rsidRPr="00D6576C">
        <w:t>up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end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eighteenth </w:t>
      </w:r>
      <w:r w:rsidRPr="00D6576C">
        <w:t>century</w:t>
      </w:r>
      <w:r>
        <w:t xml:space="preserve"> </w:t>
      </w:r>
      <w:r w:rsidRPr="00D6576C">
        <w:t>were</w:t>
      </w:r>
      <w:r>
        <w:t xml:space="preserve"> </w:t>
      </w:r>
      <w:r w:rsidRPr="00D6576C">
        <w:t>about</w:t>
      </w:r>
      <w:r>
        <w:t xml:space="preserve"> </w:t>
      </w:r>
      <w:r w:rsidRPr="00D6576C">
        <w:t>the</w:t>
      </w:r>
      <w:r>
        <w:t xml:space="preserve"> </w:t>
      </w:r>
      <w:r w:rsidRPr="00D6576C">
        <w:t>physical</w:t>
      </w:r>
      <w:r>
        <w:t xml:space="preserve"> </w:t>
      </w:r>
      <w:r w:rsidRPr="00D6576C">
        <w:t>world</w:t>
      </w:r>
      <w:r>
        <w:t xml:space="preserve"> </w:t>
      </w:r>
      <w:r w:rsidRPr="00D6576C">
        <w:t>(astronomy,</w:t>
      </w:r>
      <w:r>
        <w:t xml:space="preserve"> </w:t>
      </w:r>
      <w:r w:rsidRPr="00D6576C">
        <w:t>geodetic</w:t>
      </w:r>
      <w:r>
        <w:t xml:space="preserve"> </w:t>
      </w:r>
      <w:r w:rsidRPr="00D6576C">
        <w:t>measurement,</w:t>
      </w:r>
      <w:r>
        <w:t xml:space="preserve"> </w:t>
      </w:r>
      <w:r w:rsidRPr="00D6576C">
        <w:t>weather,</w:t>
      </w:r>
      <w:r>
        <w:t xml:space="preserve"> </w:t>
      </w:r>
      <w:r w:rsidRPr="00D6576C">
        <w:t>etc.),</w:t>
      </w:r>
      <w:r>
        <w:t xml:space="preserve"> </w:t>
      </w:r>
      <w:r w:rsidRPr="00D6576C">
        <w:t>this</w:t>
      </w:r>
      <w:r>
        <w:t xml:space="preserve"> </w:t>
      </w:r>
      <w:r w:rsidRPr="00D6576C">
        <w:t>trend</w:t>
      </w:r>
      <w:r>
        <w:t xml:space="preserve"> </w:t>
      </w:r>
      <w:r w:rsidRPr="00D6576C">
        <w:t>changed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nineteenth </w:t>
      </w:r>
      <w:r w:rsidRPr="00D6576C">
        <w:t>century,</w:t>
      </w:r>
      <w:r>
        <w:t xml:space="preserve"> </w:t>
      </w:r>
      <w:r w:rsidRPr="00D6576C">
        <w:t>where</w:t>
      </w:r>
      <w:r>
        <w:t xml:space="preserve"> </w:t>
      </w:r>
      <w:r w:rsidRPr="00D6576C">
        <w:t>there</w:t>
      </w:r>
      <w:r>
        <w:t xml:space="preserve"> </w:t>
      </w:r>
      <w:r w:rsidRPr="00D6576C">
        <w:t>was</w:t>
      </w:r>
      <w:r>
        <w:t xml:space="preserve"> </w:t>
      </w:r>
      <w:r w:rsidRPr="00D6576C">
        <w:t>a</w:t>
      </w:r>
      <w:r>
        <w:t xml:space="preserve"> </w:t>
      </w:r>
      <w:r w:rsidRPr="00D6576C">
        <w:t>large</w:t>
      </w:r>
      <w:r>
        <w:t xml:space="preserve"> </w:t>
      </w:r>
      <w:r w:rsidRPr="00D6576C">
        <w:t>shift</w:t>
      </w:r>
      <w:r>
        <w:t xml:space="preserve"> </w:t>
      </w:r>
      <w:r w:rsidRPr="00D6576C">
        <w:t>toward</w:t>
      </w:r>
      <w:r>
        <w:t xml:space="preserve"> </w:t>
      </w:r>
      <w:r w:rsidRPr="00D6576C">
        <w:t>problems</w:t>
      </w:r>
      <w:r>
        <w:t xml:space="preserve"> </w:t>
      </w:r>
      <w:r w:rsidRPr="00D6576C">
        <w:t>that</w:t>
      </w:r>
      <w:r>
        <w:t xml:space="preserve"> </w:t>
      </w:r>
      <w:r w:rsidRPr="00D6576C">
        <w:t>related</w:t>
      </w:r>
      <w:r>
        <w:t xml:space="preserve"> </w:t>
      </w:r>
      <w:r w:rsidRPr="00D6576C">
        <w:t>to</w:t>
      </w:r>
      <w:r>
        <w:t xml:space="preserve"> </w:t>
      </w:r>
      <w:r w:rsidRPr="00D6576C">
        <w:t>human</w:t>
      </w:r>
      <w:r>
        <w:t xml:space="preserve"> </w:t>
      </w:r>
      <w:r w:rsidRPr="00D6576C">
        <w:t>populations</w:t>
      </w:r>
      <w:r>
        <w:t xml:space="preserve"> </w:t>
      </w:r>
      <w:r w:rsidRPr="00D6576C">
        <w:t>(</w:t>
      </w:r>
      <w:r>
        <w:t>for example</w:t>
      </w:r>
      <w:r w:rsidRPr="00D6576C">
        <w:t>,</w:t>
      </w:r>
      <w:r>
        <w:t xml:space="preserve"> </w:t>
      </w:r>
      <w:r w:rsidRPr="00D6576C">
        <w:t>pertaining</w:t>
      </w:r>
      <w:r>
        <w:t xml:space="preserve"> </w:t>
      </w:r>
      <w:r w:rsidRPr="00D6576C">
        <w:t>to</w:t>
      </w:r>
      <w:r>
        <w:t xml:space="preserve"> </w:t>
      </w:r>
      <w:r w:rsidRPr="00D6576C">
        <w:t>mortality,</w:t>
      </w:r>
      <w:r>
        <w:t xml:space="preserve"> </w:t>
      </w:r>
      <w:r w:rsidRPr="00D6576C">
        <w:t>births,</w:t>
      </w:r>
      <w:r>
        <w:t xml:space="preserve"> </w:t>
      </w:r>
      <w:r w:rsidRPr="00D6576C">
        <w:t>disease,</w:t>
      </w:r>
      <w:r>
        <w:t xml:space="preserve"> </w:t>
      </w:r>
      <w:r w:rsidRPr="00D6576C">
        <w:t>crime).</w:t>
      </w:r>
      <w:r>
        <w:t xml:space="preserve"> </w:t>
      </w:r>
      <w:r w:rsidRPr="00D6576C">
        <w:t>Beginning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early</w:t>
      </w:r>
      <w:r>
        <w:t xml:space="preserve"> </w:t>
      </w:r>
      <w:r w:rsidRPr="00D6576C">
        <w:t>1900s,</w:t>
      </w:r>
      <w:r>
        <w:t xml:space="preserve"> </w:t>
      </w:r>
      <w:r w:rsidRPr="00D6576C">
        <w:t>the</w:t>
      </w:r>
      <w:r>
        <w:t xml:space="preserve"> </w:t>
      </w:r>
      <w:r w:rsidRPr="00D6576C">
        <w:t>pattern</w:t>
      </w:r>
      <w:r>
        <w:t xml:space="preserve"> </w:t>
      </w:r>
      <w:r w:rsidRPr="00D6576C">
        <w:t>changes</w:t>
      </w:r>
      <w:r>
        <w:t xml:space="preserve"> </w:t>
      </w:r>
      <w:r w:rsidRPr="00D6576C">
        <w:t>again,</w:t>
      </w:r>
      <w:r>
        <w:t xml:space="preserve"> </w:t>
      </w:r>
      <w:r w:rsidRPr="00D6576C">
        <w:t>with</w:t>
      </w:r>
      <w:r>
        <w:t xml:space="preserve"> </w:t>
      </w:r>
      <w:r w:rsidRPr="00D6576C">
        <w:t>advances</w:t>
      </w:r>
      <w:r>
        <w:t xml:space="preserve"> </w:t>
      </w:r>
      <w:r w:rsidRPr="00D6576C">
        <w:t>in</w:t>
      </w:r>
      <w:r>
        <w:t xml:space="preserve"> </w:t>
      </w:r>
      <w:r w:rsidRPr="00D6576C">
        <w:t>mathematics</w:t>
      </w:r>
      <w:r>
        <w:t xml:space="preserve"> </w:t>
      </w:r>
      <w:r w:rsidRPr="00D6576C">
        <w:t>and</w:t>
      </w:r>
      <w:r>
        <w:t xml:space="preserve"> </w:t>
      </w:r>
      <w:r w:rsidRPr="00D6576C">
        <w:t>statistics</w:t>
      </w:r>
      <w:r>
        <w:t xml:space="preserve"> </w:t>
      </w:r>
      <w:r w:rsidRPr="00D6576C">
        <w:t>becoming</w:t>
      </w:r>
      <w:r>
        <w:t xml:space="preserve"> </w:t>
      </w:r>
      <w:r w:rsidRPr="00D6576C">
        <w:t>the</w:t>
      </w:r>
      <w:r>
        <w:t xml:space="preserve"> </w:t>
      </w:r>
      <w:r w:rsidRPr="00D6576C">
        <w:t>dominating</w:t>
      </w:r>
      <w:r>
        <w:t xml:space="preserve"> </w:t>
      </w:r>
      <w:r w:rsidRPr="00D6576C">
        <w:t>force.</w:t>
      </w:r>
    </w:p>
    <w:p w14:paraId="23FE913F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right</w:t>
      </w:r>
      <w:r>
        <w:t xml:space="preserve"> </w:t>
      </w:r>
      <w:r w:rsidRPr="00D6576C">
        <w:t>panel</w:t>
      </w:r>
      <w:r>
        <w:t xml:space="preserve"> </w:t>
      </w:r>
      <w:r w:rsidRPr="00D6576C">
        <w:t>shows</w:t>
      </w:r>
      <w:r>
        <w:t xml:space="preserve"> </w:t>
      </w:r>
      <w:r w:rsidRPr="00D6576C">
        <w:t>the</w:t>
      </w:r>
      <w:r>
        <w:t xml:space="preserve"> </w:t>
      </w:r>
      <w:r w:rsidRPr="00D6576C">
        <w:t>association</w:t>
      </w:r>
      <w:r>
        <w:t xml:space="preserve"> </w:t>
      </w:r>
      <w:r w:rsidRPr="00D6576C">
        <w:t>between</w:t>
      </w:r>
      <w:r>
        <w:t xml:space="preserve"> </w:t>
      </w:r>
      <w:r w:rsidRPr="00D6576C">
        <w:t>Subject</w:t>
      </w:r>
      <w:r>
        <w:t xml:space="preserve"> </w:t>
      </w:r>
      <w:r w:rsidRPr="00D6576C">
        <w:t>and</w:t>
      </w:r>
      <w:r>
        <w:t xml:space="preserve"> </w:t>
      </w:r>
      <w:r w:rsidRPr="00D6576C">
        <w:t>Aspect,</w:t>
      </w:r>
      <w:r>
        <w:t xml:space="preserve"> </w:t>
      </w:r>
      <w:r w:rsidRPr="00D6576C">
        <w:t>pooled</w:t>
      </w:r>
      <w:r>
        <w:t xml:space="preserve"> </w:t>
      </w:r>
      <w:r w:rsidRPr="00D6576C">
        <w:t>over</w:t>
      </w:r>
      <w:r>
        <w:t xml:space="preserve"> </w:t>
      </w:r>
      <w:r w:rsidRPr="00D6576C">
        <w:t>Epoch.</w:t>
      </w:r>
      <w:r>
        <w:t xml:space="preserve"> </w:t>
      </w:r>
      <w:r w:rsidRPr="00D6576C">
        <w:t>As</w:t>
      </w:r>
      <w:r>
        <w:t xml:space="preserve"> </w:t>
      </w:r>
      <w:r w:rsidRPr="00D6576C">
        <w:t>is</w:t>
      </w:r>
      <w:r>
        <w:t xml:space="preserve"> </w:t>
      </w:r>
      <w:r w:rsidRPr="00D6576C">
        <w:t>not</w:t>
      </w:r>
      <w:r>
        <w:t xml:space="preserve"> </w:t>
      </w:r>
      <w:r w:rsidRPr="00D6576C">
        <w:t>surprising,</w:t>
      </w:r>
      <w:r>
        <w:t xml:space="preserve"> </w:t>
      </w:r>
      <w:r w:rsidRPr="00D6576C">
        <w:t>maps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cartographical</w:t>
      </w:r>
      <w:r>
        <w:t xml:space="preserve"> </w:t>
      </w:r>
      <w:r w:rsidRPr="00D6576C">
        <w:t>representations</w:t>
      </w:r>
      <w:r>
        <w:t xml:space="preserve"> </w:t>
      </w:r>
      <w:r w:rsidRPr="00D6576C">
        <w:t>were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t>show</w:t>
      </w:r>
      <w:r>
        <w:t xml:space="preserve"> </w:t>
      </w:r>
      <w:r w:rsidRPr="00D6576C">
        <w:t>data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physical</w:t>
      </w:r>
      <w:r>
        <w:t xml:space="preserve"> </w:t>
      </w:r>
      <w:r w:rsidRPr="00D6576C">
        <w:t>world,</w:t>
      </w:r>
      <w:r>
        <w:t xml:space="preserve"> </w:t>
      </w:r>
      <w:r w:rsidRPr="00D6576C">
        <w:t>while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diagrams</w:t>
      </w:r>
      <w:r>
        <w:t xml:space="preserve"> </w:t>
      </w:r>
      <w:r w:rsidRPr="00D6576C">
        <w:t>were</w:t>
      </w:r>
      <w:r>
        <w:t xml:space="preserve"> </w:t>
      </w:r>
      <w:r w:rsidRPr="00D6576C">
        <w:t>most</w:t>
      </w:r>
      <w:r>
        <w:t xml:space="preserve"> </w:t>
      </w:r>
      <w:r w:rsidRPr="00D6576C">
        <w:t>often</w:t>
      </w:r>
      <w:r>
        <w:t xml:space="preserve"> </w:t>
      </w:r>
      <w:r w:rsidRPr="00D6576C">
        <w:t>associated</w:t>
      </w:r>
      <w:r>
        <w:t xml:space="preserve"> </w:t>
      </w:r>
      <w:r w:rsidRPr="00D6576C">
        <w:t>with</w:t>
      </w:r>
      <w:r>
        <w:t xml:space="preserve"> </w:t>
      </w:r>
      <w:r w:rsidRPr="00D6576C">
        <w:t>mathematical</w:t>
      </w:r>
      <w:r>
        <w:t xml:space="preserve"> </w:t>
      </w:r>
      <w:r w:rsidRPr="00D6576C">
        <w:t>and</w:t>
      </w:r>
      <w:r>
        <w:t xml:space="preserve"> </w:t>
      </w:r>
      <w:r w:rsidRPr="00D6576C">
        <w:t>statistical</w:t>
      </w:r>
      <w:r>
        <w:t xml:space="preserve"> </w:t>
      </w:r>
      <w:r w:rsidRPr="00D6576C">
        <w:t>subjects.</w:t>
      </w:r>
      <w:r>
        <w:t xml:space="preserve"> </w:t>
      </w:r>
      <w:r w:rsidRPr="00D6576C">
        <w:t>Other</w:t>
      </w:r>
      <w:r>
        <w:t xml:space="preserve"> </w:t>
      </w:r>
      <w:r w:rsidRPr="00D6576C">
        <w:t>statistical</w:t>
      </w:r>
      <w:r>
        <w:t xml:space="preserve"> </w:t>
      </w:r>
      <w:r w:rsidRPr="00D6576C">
        <w:t>graphs</w:t>
      </w:r>
      <w:r>
        <w:t xml:space="preserve"> </w:t>
      </w:r>
      <w:r w:rsidRPr="00D6576C">
        <w:t>and</w:t>
      </w:r>
      <w:r>
        <w:t xml:space="preserve"> </w:t>
      </w:r>
      <w:r w:rsidRPr="00D6576C">
        <w:t>analyses</w:t>
      </w:r>
      <w:r>
        <w:t xml:space="preserve"> </w:t>
      </w:r>
      <w:r w:rsidRPr="00D6576C">
        <w:t>could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to</w:t>
      </w:r>
      <w:r>
        <w:t xml:space="preserve"> </w:t>
      </w:r>
      <w:r w:rsidRPr="00D6576C">
        <w:lastRenderedPageBreak/>
        <w:t>explore</w:t>
      </w:r>
      <w:r>
        <w:t xml:space="preserve"> </w:t>
      </w:r>
      <w:r w:rsidRPr="00D6576C">
        <w:t>these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relationships</w:t>
      </w:r>
      <w:r>
        <w:t xml:space="preserve"> </w:t>
      </w:r>
      <w:r w:rsidRPr="00D6576C">
        <w:t>in</w:t>
      </w:r>
      <w:r>
        <w:t xml:space="preserve"> </w:t>
      </w:r>
      <w:r w:rsidRPr="00D6576C">
        <w:t>more</w:t>
      </w:r>
      <w:r>
        <w:t xml:space="preserve"> </w:t>
      </w:r>
      <w:r w:rsidRPr="00D6576C">
        <w:t>detail.</w:t>
      </w:r>
      <w:r>
        <w:t xml:space="preserve"> </w:t>
      </w:r>
      <w:r w:rsidRPr="00D6576C">
        <w:t>The</w:t>
      </w:r>
      <w:r>
        <w:t xml:space="preserve"> </w:t>
      </w:r>
      <w:r w:rsidRPr="00D6576C">
        <w:t>key</w:t>
      </w:r>
      <w:r>
        <w:t xml:space="preserve"> </w:t>
      </w:r>
      <w:r w:rsidRPr="00D6576C">
        <w:t>to</w:t>
      </w:r>
      <w:r>
        <w:t xml:space="preserve"> </w:t>
      </w:r>
      <w:r w:rsidRPr="00D6576C">
        <w:t>this</w:t>
      </w:r>
      <w:r>
        <w:t xml:space="preserve"> </w:t>
      </w:r>
      <w:r w:rsidRPr="00D6576C">
        <w:t>is</w:t>
      </w:r>
      <w:r>
        <w:t xml:space="preserve"> </w:t>
      </w:r>
      <w:r w:rsidRPr="00D6576C">
        <w:t>of</w:t>
      </w:r>
      <w:r>
        <w:t xml:space="preserve"> </w:t>
      </w:r>
      <w:r w:rsidRPr="00D6576C">
        <w:t>course</w:t>
      </w:r>
      <w:r>
        <w:t xml:space="preserve"> </w:t>
      </w:r>
      <w:r w:rsidRPr="00D6576C">
        <w:t>the</w:t>
      </w:r>
      <w:r>
        <w:t xml:space="preserve"> </w:t>
      </w:r>
      <w:r w:rsidRPr="00D6576C">
        <w:t>existence</w:t>
      </w:r>
      <w:r>
        <w:t xml:space="preserve"> </w:t>
      </w:r>
      <w:r w:rsidRPr="00D6576C">
        <w:t>and</w:t>
      </w:r>
      <w:r>
        <w:t xml:space="preserve"> </w:t>
      </w:r>
      <w:r w:rsidRPr="00D6576C">
        <w:t>availability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>—</w:t>
      </w:r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case</w:t>
      </w:r>
      <w:r>
        <w:t xml:space="preserve"> </w:t>
      </w:r>
      <w:r w:rsidRPr="00D6576C">
        <w:t>reflected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coding</w:t>
      </w:r>
      <w:r>
        <w:t xml:space="preserve"> </w:t>
      </w:r>
      <w:r w:rsidRPr="00D6576C">
        <w:t>of</w:t>
      </w:r>
      <w:r>
        <w:t xml:space="preserve"> </w:t>
      </w:r>
      <w:r w:rsidRPr="00D6576C">
        <w:t>graphical</w:t>
      </w:r>
      <w:r>
        <w:t xml:space="preserve"> </w:t>
      </w:r>
      <w:r w:rsidRPr="00D6576C">
        <w:t>milestones</w:t>
      </w:r>
      <w:r>
        <w:t xml:space="preserve"> </w:t>
      </w:r>
      <w:r w:rsidRPr="00D6576C">
        <w:t>in</w:t>
      </w:r>
      <w:r>
        <w:t xml:space="preserve"> </w:t>
      </w:r>
      <w:r w:rsidRPr="00D6576C">
        <w:t>our</w:t>
      </w:r>
      <w:r>
        <w:t xml:space="preserve"> </w:t>
      </w:r>
      <w:r w:rsidRPr="00D6576C">
        <w:t>database.</w:t>
      </w:r>
    </w:p>
    <w:p w14:paraId="7816DB66" w14:textId="77777777" w:rsidR="00083FA9" w:rsidRDefault="00083FA9" w:rsidP="00083FA9"/>
    <w:p w14:paraId="1FEBDD21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[Insert Figure 10.10—portrait]</w:t>
      </w:r>
    </w:p>
    <w:p w14:paraId="368F053E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Figure 10.10. Mosaic displays for milestone items, classified by Epoch, Subject and Aspect. Left: mosaic for the marginal table showing differences in Subject across Epochs.</w:t>
      </w:r>
    </w:p>
    <w:p w14:paraId="27C8F597" w14:textId="77777777" w:rsidR="00083FA9" w:rsidRPr="00ED1828" w:rsidRDefault="00083FA9" w:rsidP="00083FA9">
      <w:pPr>
        <w:rPr>
          <w:b/>
        </w:rPr>
      </w:pPr>
      <w:r w:rsidRPr="00ED1828">
        <w:rPr>
          <w:b/>
        </w:rPr>
        <w:t>Right: mosaic for the marginal table showing differences in Subject across Aspect. Numbers in the tiles give the number of milestone items.</w:t>
      </w:r>
    </w:p>
    <w:p w14:paraId="63826211" w14:textId="77777777" w:rsidR="00083FA9" w:rsidRDefault="00083FA9" w:rsidP="00083FA9">
      <w:pPr>
        <w:ind w:firstLine="0"/>
        <w:rPr>
          <w:b/>
        </w:rPr>
      </w:pPr>
    </w:p>
    <w:p w14:paraId="1BF91991" w14:textId="77777777" w:rsidR="00083FA9" w:rsidRPr="00ED1828" w:rsidRDefault="00083FA9" w:rsidP="00083FA9">
      <w:pPr>
        <w:ind w:firstLine="0"/>
        <w:rPr>
          <w:b/>
        </w:rPr>
      </w:pPr>
      <w:r w:rsidRPr="00ED1828">
        <w:rPr>
          <w:b/>
        </w:rPr>
        <w:t>Conclusion and Future Directions</w:t>
      </w:r>
    </w:p>
    <w:p w14:paraId="3E569F06" w14:textId="77777777" w:rsidR="00083FA9" w:rsidRPr="00D6576C" w:rsidRDefault="00083FA9" w:rsidP="00083FA9"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began</w:t>
      </w:r>
      <w:r>
        <w:t xml:space="preserve"> </w:t>
      </w:r>
      <w:r w:rsidRPr="00D6576C">
        <w:t>as</w:t>
      </w:r>
      <w:r>
        <w:t xml:space="preserve"> </w:t>
      </w:r>
      <w:r w:rsidRPr="00D6576C">
        <w:t>a</w:t>
      </w:r>
      <w:r>
        <w:t xml:space="preserve"> </w:t>
      </w:r>
      <w:r w:rsidRPr="00D6576C">
        <w:t>simple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collect</w:t>
      </w:r>
      <w:r>
        <w:t xml:space="preserve"> </w:t>
      </w:r>
      <w:r w:rsidRPr="00D6576C">
        <w:t>a</w:t>
      </w:r>
      <w:r>
        <w:t xml:space="preserve"> </w:t>
      </w:r>
      <w:r w:rsidRPr="00D6576C">
        <w:t>comprehensive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innovations</w:t>
      </w:r>
      <w:r>
        <w:t xml:space="preserve"> </w:t>
      </w:r>
      <w:r w:rsidRPr="00D6576C">
        <w:t>and</w:t>
      </w:r>
      <w:r>
        <w:t xml:space="preserve"> </w:t>
      </w:r>
      <w:r w:rsidRPr="00D6576C">
        <w:t>developments</w:t>
      </w:r>
      <w:r>
        <w:t xml:space="preserve"> </w:t>
      </w:r>
      <w:r w:rsidRPr="00D6576C">
        <w:t>in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in</w:t>
      </w:r>
      <w:r>
        <w:t xml:space="preserve"> </w:t>
      </w:r>
      <w:r w:rsidRPr="00D6576C">
        <w:t>a</w:t>
      </w:r>
      <w:r>
        <w:t xml:space="preserve"> </w:t>
      </w:r>
      <w:r w:rsidRPr="00D6576C">
        <w:t>single</w:t>
      </w:r>
      <w:r>
        <w:t xml:space="preserve"> location. Like </w:t>
      </w:r>
      <w:proofErr w:type="spellStart"/>
      <w:r>
        <w:t>Topsy</w:t>
      </w:r>
      <w:proofErr w:type="spellEnd"/>
      <w:r>
        <w:t xml:space="preserve">, it grew </w:t>
      </w:r>
      <w:r w:rsidRPr="00D6576C">
        <w:t>over</w:t>
      </w:r>
      <w:r>
        <w:t xml:space="preserve"> </w:t>
      </w:r>
      <w:r w:rsidRPr="00D6576C">
        <w:t>time,</w:t>
      </w:r>
      <w:r>
        <w:t xml:space="preserve"> </w:t>
      </w:r>
      <w:r w:rsidRPr="00D6576C">
        <w:t>with</w:t>
      </w:r>
      <w:r>
        <w:t xml:space="preserve"> </w:t>
      </w:r>
      <w:r w:rsidRPr="00D6576C">
        <w:t>images,</w:t>
      </w:r>
      <w:r>
        <w:t xml:space="preserve"> </w:t>
      </w:r>
      <w:r w:rsidRPr="00D6576C">
        <w:t>historical</w:t>
      </w:r>
      <w:r>
        <w:t xml:space="preserve"> </w:t>
      </w:r>
      <w:r w:rsidRPr="00D6576C">
        <w:t>papers</w:t>
      </w:r>
      <w:r>
        <w:t xml:space="preserve"> </w:t>
      </w:r>
      <w:r w:rsidRPr="00D6576C">
        <w:t>and</w:t>
      </w:r>
      <w:r>
        <w:t xml:space="preserve"> </w:t>
      </w:r>
      <w:r w:rsidRPr="00D6576C">
        <w:t>references,</w:t>
      </w:r>
      <w:r>
        <w:t xml:space="preserve"> </w:t>
      </w:r>
      <w:r w:rsidRPr="00D6576C">
        <w:t>suggestions,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contributions</w:t>
      </w:r>
      <w:r>
        <w:t xml:space="preserve"> </w:t>
      </w:r>
      <w:r w:rsidRPr="00D6576C">
        <w:t>graciously</w:t>
      </w:r>
      <w:r>
        <w:t xml:space="preserve"> </w:t>
      </w:r>
      <w:r w:rsidRPr="00D6576C">
        <w:t>provided</w:t>
      </w:r>
      <w:r>
        <w:t xml:space="preserve"> </w:t>
      </w:r>
      <w:r w:rsidRPr="00D6576C">
        <w:t>by</w:t>
      </w:r>
      <w:r>
        <w:t xml:space="preserve"> </w:t>
      </w:r>
      <w:r w:rsidRPr="00D6576C">
        <w:t>friends</w:t>
      </w:r>
      <w:r>
        <w:t xml:space="preserve"> </w:t>
      </w:r>
      <w:r w:rsidRPr="00D6576C">
        <w:t>and</w:t>
      </w:r>
      <w:r>
        <w:t xml:space="preserve"> </w:t>
      </w:r>
      <w:r w:rsidRPr="00D6576C">
        <w:t>collaborators,</w:t>
      </w:r>
      <w:r>
        <w:t xml:space="preserve"> </w:t>
      </w:r>
      <w:r w:rsidRPr="00D6576C">
        <w:t>most</w:t>
      </w:r>
      <w:r>
        <w:t xml:space="preserve"> </w:t>
      </w:r>
      <w:r w:rsidRPr="00D6576C">
        <w:t>notably</w:t>
      </w:r>
      <w:r>
        <w:t xml:space="preserve"> </w:t>
      </w:r>
      <w:r w:rsidRPr="00D6576C">
        <w:t>from</w:t>
      </w:r>
      <w:r>
        <w:t xml:space="preserve"> </w:t>
      </w:r>
      <w:r w:rsidRPr="00D6576C">
        <w:t>the</w:t>
      </w:r>
      <w:r>
        <w:t xml:space="preserve"> </w:t>
      </w:r>
      <w:r w:rsidRPr="00D6576C">
        <w:t>members</w:t>
      </w:r>
      <w:r>
        <w:t xml:space="preserve"> </w:t>
      </w:r>
      <w:r w:rsidRPr="00D6576C">
        <w:t>of</w:t>
      </w:r>
      <w:r>
        <w:t xml:space="preserve"> </w:t>
      </w:r>
      <w:r w:rsidRPr="00D6576C">
        <w:t>Les</w:t>
      </w:r>
      <w:r>
        <w:t xml:space="preserve"> </w:t>
      </w:r>
      <w:r w:rsidRPr="00D6576C">
        <w:t>Chevaliers</w:t>
      </w:r>
      <w:r>
        <w:t xml:space="preserve"> </w:t>
      </w:r>
      <w:r w:rsidRPr="00D6576C">
        <w:t>des</w:t>
      </w:r>
      <w:r>
        <w:t xml:space="preserve"> </w:t>
      </w:r>
      <w:r w:rsidRPr="00D6576C">
        <w:t>Albums</w:t>
      </w:r>
      <w:r>
        <w:t xml:space="preserve"> </w:t>
      </w:r>
      <w:r w:rsidRPr="00D6576C">
        <w:t>de</w:t>
      </w:r>
      <w:r>
        <w:t xml:space="preserve"> </w:t>
      </w:r>
      <w:proofErr w:type="spellStart"/>
      <w:r w:rsidRPr="00D6576C">
        <w:t>Statistique</w:t>
      </w:r>
      <w:proofErr w:type="spellEnd"/>
      <w:r>
        <w:t xml:space="preserve"> </w:t>
      </w:r>
      <w:proofErr w:type="spellStart"/>
      <w:r w:rsidRPr="00D6576C">
        <w:t>Graphique</w:t>
      </w:r>
      <w:proofErr w:type="spellEnd"/>
      <w:r w:rsidRPr="00D6576C">
        <w:t>.</w:t>
      </w:r>
    </w:p>
    <w:p w14:paraId="1C1F90BC" w14:textId="77777777" w:rsidR="00083FA9" w:rsidRPr="00D6576C" w:rsidRDefault="00083FA9" w:rsidP="00083FA9">
      <w:r w:rsidRPr="00D6576C">
        <w:t>In</w:t>
      </w:r>
      <w:r>
        <w:t xml:space="preserve"> </w:t>
      </w:r>
      <w:r w:rsidRPr="00D6576C">
        <w:t>this</w:t>
      </w:r>
      <w:r>
        <w:t xml:space="preserve"> </w:t>
      </w:r>
      <w:r w:rsidRPr="00D6576C">
        <w:t>chapter,</w:t>
      </w:r>
      <w:r>
        <w:t xml:space="preserve"> </w:t>
      </w:r>
      <w:r w:rsidRPr="00D6576C">
        <w:t>our</w:t>
      </w:r>
      <w:r>
        <w:t xml:space="preserve"> </w:t>
      </w:r>
      <w:r w:rsidRPr="00D6576C">
        <w:t>primary</w:t>
      </w:r>
      <w:r>
        <w:t xml:space="preserve"> </w:t>
      </w:r>
      <w:r w:rsidRPr="00D6576C">
        <w:t>goal</w:t>
      </w:r>
      <w:r>
        <w:t xml:space="preserve"> </w:t>
      </w:r>
      <w:r w:rsidRPr="00D6576C">
        <w:t>was</w:t>
      </w:r>
      <w:r>
        <w:t xml:space="preserve"> </w:t>
      </w:r>
      <w:r w:rsidRPr="00D6576C">
        <w:t>to</w:t>
      </w:r>
      <w:r>
        <w:t xml:space="preserve"> </w:t>
      </w:r>
      <w:r w:rsidRPr="00D6576C">
        <w:t>introduce</w:t>
      </w:r>
      <w:r>
        <w:t xml:space="preserve"> </w:t>
      </w:r>
      <w:r w:rsidRPr="00D6576C">
        <w:t>the</w:t>
      </w:r>
      <w:r>
        <w:t xml:space="preserve"> </w:t>
      </w:r>
      <w:r w:rsidRPr="00D6576C">
        <w:t>second</w:t>
      </w:r>
      <w:r>
        <w:t xml:space="preserve"> </w:t>
      </w:r>
      <w:r w:rsidRPr="00D6576C">
        <w:t>and</w:t>
      </w:r>
      <w:r>
        <w:t xml:space="preserve"> </w:t>
      </w:r>
      <w:r w:rsidRPr="00D6576C">
        <w:t>latest</w:t>
      </w:r>
      <w:r>
        <w:t xml:space="preserve"> </w:t>
      </w:r>
      <w:r w:rsidRPr="00D6576C">
        <w:t>iteration</w:t>
      </w:r>
      <w:r>
        <w:t xml:space="preserve"> </w:t>
      </w:r>
      <w:r w:rsidRPr="00D6576C">
        <w:t>of</w:t>
      </w:r>
      <w:r>
        <w:t xml:space="preserve"> </w:t>
      </w:r>
      <w:r w:rsidRPr="00D6576C">
        <w:t>this</w:t>
      </w:r>
      <w:r>
        <w:t xml:space="preserve"> </w:t>
      </w:r>
      <w:r w:rsidRPr="00D6576C">
        <w:t>project.</w:t>
      </w:r>
      <w:r>
        <w:t xml:space="preserve"> </w:t>
      </w:r>
      <w:r w:rsidRPr="00D6576C">
        <w:t>The</w:t>
      </w:r>
      <w:r>
        <w:t xml:space="preserve"> </w:t>
      </w:r>
      <w:r w:rsidRPr="00D6576C">
        <w:t>redesign</w:t>
      </w:r>
      <w:r>
        <w:t xml:space="preserve"> </w:t>
      </w:r>
      <w:r w:rsidRPr="00D6576C">
        <w:t>was</w:t>
      </w:r>
      <w:r>
        <w:t xml:space="preserve"> </w:t>
      </w:r>
      <w:r w:rsidRPr="00D6576C">
        <w:t>undertaken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this</w:t>
      </w:r>
      <w:r>
        <w:t xml:space="preserve"> </w:t>
      </w:r>
      <w:r w:rsidRPr="00D6576C">
        <w:t>history</w:t>
      </w:r>
      <w:r>
        <w:t xml:space="preserve"> </w:t>
      </w:r>
      <w:r w:rsidRPr="00D6576C">
        <w:t>more</w:t>
      </w:r>
      <w:r>
        <w:t xml:space="preserve"> </w:t>
      </w:r>
      <w:r w:rsidRPr="00D6576C">
        <w:t>accessible</w:t>
      </w:r>
      <w:r>
        <w:t xml:space="preserve"> </w:t>
      </w:r>
      <w:r w:rsidRPr="00D6576C">
        <w:t>for</w:t>
      </w:r>
      <w:r>
        <w:t xml:space="preserve"> </w:t>
      </w:r>
      <w:r w:rsidRPr="00D6576C">
        <w:t>browsing</w:t>
      </w:r>
      <w:r>
        <w:t xml:space="preserve"> </w:t>
      </w:r>
      <w:r w:rsidRPr="00D6576C">
        <w:t>and</w:t>
      </w:r>
      <w:r>
        <w:t xml:space="preserve"> </w:t>
      </w:r>
      <w:r w:rsidRPr="00D6576C">
        <w:t>searching,</w:t>
      </w:r>
      <w:r>
        <w:t xml:space="preserve"> </w:t>
      </w:r>
      <w:r w:rsidRPr="00D6576C">
        <w:t>and</w:t>
      </w:r>
      <w:r>
        <w:t xml:space="preserve"> </w:t>
      </w:r>
      <w:r w:rsidRPr="00D6576C">
        <w:t>to</w:t>
      </w:r>
      <w:r>
        <w:t xml:space="preserve"> </w:t>
      </w:r>
      <w:r w:rsidRPr="00D6576C">
        <w:t>attempt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database</w:t>
      </w:r>
      <w:r>
        <w:t xml:space="preserve"> </w:t>
      </w:r>
      <w:r w:rsidRPr="00D6576C">
        <w:t>more</w:t>
      </w:r>
      <w:r>
        <w:t xml:space="preserve"> </w:t>
      </w:r>
      <w:r w:rsidRPr="00D6576C">
        <w:t>amenable</w:t>
      </w:r>
      <w:r>
        <w:t xml:space="preserve"> </w:t>
      </w:r>
      <w:r w:rsidRPr="00D6576C">
        <w:t>to</w:t>
      </w:r>
      <w:r>
        <w:t xml:space="preserve"> </w:t>
      </w:r>
      <w:r w:rsidRPr="00D6576C">
        <w:t>additions,</w:t>
      </w:r>
      <w:r>
        <w:t xml:space="preserve"> </w:t>
      </w:r>
      <w:r w:rsidRPr="00D6576C">
        <w:t>edits,</w:t>
      </w:r>
      <w:r>
        <w:t xml:space="preserve"> </w:t>
      </w:r>
      <w:r w:rsidRPr="00D6576C">
        <w:t>and</w:t>
      </w:r>
      <w:r>
        <w:t xml:space="preserve"> </w:t>
      </w:r>
      <w:r w:rsidRPr="00D6576C">
        <w:t>extensions</w:t>
      </w:r>
      <w:r>
        <w:t xml:space="preserve"> </w:t>
      </w:r>
      <w:r w:rsidRPr="00D6576C">
        <w:t>among</w:t>
      </w:r>
      <w:r>
        <w:t xml:space="preserve"> </w:t>
      </w:r>
      <w:r w:rsidRPr="00D6576C">
        <w:t>collaborators.</w:t>
      </w:r>
      <w:r>
        <w:t xml:space="preserve"> </w:t>
      </w:r>
      <w:r w:rsidRPr="00D6576C">
        <w:t>However,</w:t>
      </w:r>
      <w:r>
        <w:t xml:space="preserve"> </w:t>
      </w:r>
      <w:r w:rsidRPr="00D6576C">
        <w:t>we</w:t>
      </w:r>
      <w:r>
        <w:t xml:space="preserve"> </w:t>
      </w:r>
      <w:r w:rsidRPr="00D6576C">
        <w:t>find</w:t>
      </w:r>
      <w:r>
        <w:t xml:space="preserve"> </w:t>
      </w:r>
      <w:r w:rsidRPr="00D6576C">
        <w:t>that</w:t>
      </w:r>
      <w:r>
        <w:t xml:space="preserve"> </w:t>
      </w:r>
      <w:r w:rsidRPr="00D6576C">
        <w:t>the</w:t>
      </w:r>
      <w:r>
        <w:t xml:space="preserve"> </w:t>
      </w:r>
      <w:r w:rsidRPr="00D6576C">
        <w:t>most</w:t>
      </w:r>
      <w:r>
        <w:t xml:space="preserve"> </w:t>
      </w:r>
      <w:r w:rsidRPr="00D6576C">
        <w:t>exciting</w:t>
      </w:r>
      <w:r>
        <w:t xml:space="preserve"> </w:t>
      </w:r>
      <w:r w:rsidRPr="00D6576C">
        <w:t>aspect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new</w:t>
      </w:r>
      <w:r>
        <w:t xml:space="preserve"> </w:t>
      </w:r>
      <w:r w:rsidRPr="00D6576C">
        <w:t>structure</w:t>
      </w:r>
      <w:r>
        <w:t xml:space="preserve"> </w:t>
      </w:r>
      <w:r w:rsidRPr="00D6576C">
        <w:t>is</w:t>
      </w:r>
      <w:r>
        <w:t xml:space="preserve"> </w:t>
      </w:r>
      <w:r w:rsidRPr="00D6576C">
        <w:t>its</w:t>
      </w:r>
      <w:r>
        <w:t xml:space="preserve"> </w:t>
      </w:r>
      <w:r w:rsidRPr="00D6576C">
        <w:t>flexibility</w:t>
      </w:r>
      <w:r>
        <w:t xml:space="preserve"> </w:t>
      </w:r>
      <w:r w:rsidRPr="00D6576C">
        <w:t>in</w:t>
      </w:r>
      <w:r>
        <w:t xml:space="preserve"> </w:t>
      </w:r>
      <w:r w:rsidRPr="00D6576C">
        <w:t>terms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retrieval,</w:t>
      </w:r>
      <w:r>
        <w:t xml:space="preserve"> </w:t>
      </w:r>
      <w:r w:rsidRPr="00D6576C">
        <w:t>and</w:t>
      </w:r>
      <w:r>
        <w:t xml:space="preserve"> </w:t>
      </w:r>
      <w:r w:rsidRPr="00D6576C">
        <w:t>our</w:t>
      </w:r>
      <w:r>
        <w:t xml:space="preserve"> </w:t>
      </w:r>
      <w:r w:rsidRPr="00D6576C">
        <w:t>newfound</w:t>
      </w:r>
      <w:r>
        <w:t xml:space="preserve"> </w:t>
      </w:r>
      <w:r w:rsidRPr="00D6576C">
        <w:t>ability</w:t>
      </w:r>
      <w:r>
        <w:t xml:space="preserve"> </w:t>
      </w:r>
      <w:r w:rsidRPr="00D6576C">
        <w:t>to</w:t>
      </w:r>
      <w:r>
        <w:t xml:space="preserve"> </w:t>
      </w:r>
      <w:r w:rsidRPr="00D6576C">
        <w:t>use</w:t>
      </w:r>
      <w:r>
        <w:t xml:space="preserve"> </w:t>
      </w:r>
      <w:r w:rsidRPr="00D6576C">
        <w:t>and</w:t>
      </w:r>
      <w:r>
        <w:t xml:space="preserve"> </w:t>
      </w:r>
      <w:r w:rsidRPr="00D6576C">
        <w:t>manipulate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for</w:t>
      </w:r>
      <w:r>
        <w:t xml:space="preserve"> </w:t>
      </w:r>
      <w:r w:rsidRPr="00D6576C">
        <w:t>graphic-based</w:t>
      </w:r>
      <w:r>
        <w:t xml:space="preserve"> </w:t>
      </w:r>
      <w:r w:rsidRPr="00D6576C">
        <w:t>statistical</w:t>
      </w:r>
      <w:r>
        <w:t xml:space="preserve"> </w:t>
      </w:r>
      <w:r w:rsidRPr="00D6576C">
        <w:t>historiography.</w:t>
      </w:r>
    </w:p>
    <w:p w14:paraId="020030D3" w14:textId="77777777" w:rsidR="00083FA9" w:rsidRPr="00D6576C" w:rsidRDefault="00083FA9" w:rsidP="00083FA9">
      <w:r w:rsidRPr="00D6576C">
        <w:t>One</w:t>
      </w:r>
      <w:r>
        <w:t xml:space="preserve"> </w:t>
      </w:r>
      <w:r w:rsidRPr="00D6576C">
        <w:t>goal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future,</w:t>
      </w:r>
      <w:r>
        <w:t xml:space="preserve"> </w:t>
      </w:r>
      <w:r w:rsidRPr="00D6576C">
        <w:t>as</w:t>
      </w:r>
      <w:r>
        <w:t xml:space="preserve"> </w:t>
      </w:r>
      <w:r w:rsidRPr="00D6576C">
        <w:t>we</w:t>
      </w:r>
      <w:r>
        <w:t xml:space="preserve"> </w:t>
      </w:r>
      <w:r w:rsidRPr="00D6576C">
        <w:t>suggested</w:t>
      </w:r>
      <w:r>
        <w:t xml:space="preserve"> </w:t>
      </w:r>
      <w:r w:rsidRPr="00D6576C">
        <w:t>earlier,</w:t>
      </w:r>
      <w:r>
        <w:t xml:space="preserve"> </w:t>
      </w:r>
      <w:r w:rsidRPr="00D6576C">
        <w:t>is</w:t>
      </w:r>
      <w:r>
        <w:t xml:space="preserve"> </w:t>
      </w:r>
      <w:r w:rsidRPr="00D6576C">
        <w:t>to</w:t>
      </w:r>
      <w:r>
        <w:t xml:space="preserve"> </w:t>
      </w:r>
      <w:r w:rsidRPr="00D6576C">
        <w:t>extend</w:t>
      </w:r>
      <w:r>
        <w:t xml:space="preserve"> </w:t>
      </w:r>
      <w:r w:rsidRPr="00D6576C">
        <w:t>the</w:t>
      </w:r>
      <w:r>
        <w:t xml:space="preserve"> </w:t>
      </w:r>
      <w:r w:rsidRPr="00D6576C">
        <w:t>user</w:t>
      </w:r>
      <w:r>
        <w:t xml:space="preserve"> </w:t>
      </w:r>
      <w:r w:rsidRPr="00D6576C">
        <w:t>interface</w:t>
      </w:r>
      <w:r>
        <w:t xml:space="preserve"> </w:t>
      </w:r>
      <w:r w:rsidRPr="00D6576C">
        <w:t>to</w:t>
      </w:r>
      <w:r>
        <w:t xml:space="preserve"> </w:t>
      </w:r>
      <w:r w:rsidRPr="00D6576C">
        <w:t>provide</w:t>
      </w:r>
      <w:r>
        <w:t xml:space="preserve"> </w:t>
      </w:r>
      <w:r w:rsidRPr="00D6576C">
        <w:t>multiple</w:t>
      </w:r>
      <w:r>
        <w:t xml:space="preserve"> </w:t>
      </w:r>
      <w:r w:rsidRPr="00D6576C">
        <w:t>views</w:t>
      </w:r>
      <w:r>
        <w:t xml:space="preserve"> </w:t>
      </w:r>
      <w:r w:rsidRPr="00D6576C">
        <w:t>and</w:t>
      </w:r>
      <w:r>
        <w:t xml:space="preserve"> </w:t>
      </w:r>
      <w:r w:rsidRPr="00D6576C">
        <w:t>advanced</w:t>
      </w:r>
      <w:r>
        <w:t xml:space="preserve"> </w:t>
      </w:r>
      <w:r w:rsidRPr="00D6576C">
        <w:t>text</w:t>
      </w:r>
      <w:r>
        <w:t xml:space="preserve"> </w:t>
      </w:r>
      <w:r w:rsidRPr="00D6576C">
        <w:t>search</w:t>
      </w:r>
      <w:r>
        <w:t xml:space="preserve"> </w:t>
      </w:r>
      <w:r w:rsidRPr="00D6576C">
        <w:t>and</w:t>
      </w:r>
      <w:r>
        <w:t xml:space="preserve"> </w:t>
      </w:r>
      <w:r w:rsidRPr="00D6576C">
        <w:t>filtering</w:t>
      </w:r>
      <w:r>
        <w:t xml:space="preserve"> </w:t>
      </w:r>
      <w:r w:rsidRPr="00D6576C">
        <w:t>capabilities.</w:t>
      </w:r>
      <w:r>
        <w:t xml:space="preserve"> </w:t>
      </w:r>
      <w:proofErr w:type="gramStart"/>
      <w:r w:rsidRPr="00D6576C">
        <w:t>One</w:t>
      </w:r>
      <w:r>
        <w:t xml:space="preserve"> </w:t>
      </w:r>
      <w:r w:rsidRPr="00D6576C">
        <w:t>convenient</w:t>
      </w:r>
      <w:r>
        <w:t xml:space="preserve"> </w:t>
      </w:r>
      <w:r w:rsidRPr="00D6576C">
        <w:t>path</w:t>
      </w:r>
      <w:r>
        <w:t xml:space="preserve"> </w:t>
      </w:r>
      <w:r w:rsidRPr="00D6576C">
        <w:t>for</w:t>
      </w:r>
      <w:r>
        <w:t xml:space="preserve"> </w:t>
      </w:r>
      <w:r w:rsidRPr="00D6576C">
        <w:t>this</w:t>
      </w:r>
      <w:r>
        <w:t xml:space="preserve"> </w:t>
      </w:r>
      <w:r w:rsidRPr="00D6576C">
        <w:lastRenderedPageBreak/>
        <w:t>development</w:t>
      </w:r>
      <w:r>
        <w:t xml:space="preserve"> </w:t>
      </w:r>
      <w:r w:rsidRPr="00D6576C">
        <w:t>is</w:t>
      </w:r>
      <w:r>
        <w:t xml:space="preserve"> </w:t>
      </w:r>
      <w:r w:rsidRPr="00D6576C">
        <w:t>provided</w:t>
      </w:r>
      <w:r>
        <w:t xml:space="preserve"> </w:t>
      </w:r>
      <w:r w:rsidRPr="00D6576C">
        <w:t>by</w:t>
      </w:r>
      <w:r>
        <w:t xml:space="preserve"> </w:t>
      </w:r>
      <w:r w:rsidRPr="00D6576C">
        <w:t>the</w:t>
      </w:r>
      <w:r>
        <w:t xml:space="preserve"> </w:t>
      </w:r>
      <w:r w:rsidRPr="00D6576C">
        <w:t>SIMILE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proofErr w:type="gramEnd"/>
      <w:r>
        <w:t xml:space="preserve"> </w:t>
      </w:r>
      <w:r w:rsidRPr="00D6576C">
        <w:t>(</w:t>
      </w:r>
      <w:proofErr w:type="spellStart"/>
      <w:r>
        <w:t>Karger</w:t>
      </w:r>
      <w:proofErr w:type="spellEnd"/>
      <w:r>
        <w:t>, Smith, et al</w:t>
      </w:r>
      <w:r w:rsidRPr="00D6576C">
        <w:t>).</w:t>
      </w:r>
      <w:r>
        <w:t xml:space="preserve"> </w:t>
      </w:r>
      <w:r w:rsidRPr="00D6576C">
        <w:t>This</w:t>
      </w:r>
      <w:r>
        <w:t xml:space="preserve"> </w:t>
      </w:r>
      <w:r w:rsidRPr="00D6576C">
        <w:t>provides</w:t>
      </w:r>
      <w:r>
        <w:t xml:space="preserve"> </w:t>
      </w:r>
      <w:r w:rsidRPr="00D6576C">
        <w:t>web</w:t>
      </w:r>
      <w:r>
        <w:t xml:space="preserve"> </w:t>
      </w:r>
      <w:r w:rsidRPr="00D6576C">
        <w:t>software</w:t>
      </w:r>
      <w:r>
        <w:t xml:space="preserve"> </w:t>
      </w:r>
      <w:r w:rsidRPr="00D6576C">
        <w:t>libraries</w:t>
      </w:r>
      <w:r>
        <w:t xml:space="preserve"> </w:t>
      </w:r>
      <w:r w:rsidRPr="00D6576C">
        <w:t>(Ajax,</w:t>
      </w:r>
      <w:r>
        <w:t xml:space="preserve"> </w:t>
      </w:r>
      <w:proofErr w:type="spellStart"/>
      <w:r w:rsidRPr="00D6576C">
        <w:t>javascript</w:t>
      </w:r>
      <w:proofErr w:type="spellEnd"/>
      <w:r w:rsidRPr="00D6576C">
        <w:t>,</w:t>
      </w:r>
      <w:r>
        <w:t xml:space="preserve"> </w:t>
      </w:r>
      <w:proofErr w:type="spellStart"/>
      <w:r w:rsidRPr="00D6576C">
        <w:t>css</w:t>
      </w:r>
      <w:proofErr w:type="spellEnd"/>
      <w:r w:rsidRPr="00D6576C">
        <w:t>)</w:t>
      </w:r>
      <w:r>
        <w:t xml:space="preserve"> </w:t>
      </w:r>
      <w:r w:rsidRPr="00D6576C">
        <w:t>for</w:t>
      </w:r>
      <w:r>
        <w:t xml:space="preserve"> </w:t>
      </w:r>
      <w:r w:rsidRPr="00D6576C">
        <w:t>timelines,</w:t>
      </w:r>
      <w:r>
        <w:t xml:space="preserve"> </w:t>
      </w:r>
      <w:r w:rsidRPr="00D6576C">
        <w:t>interactive</w:t>
      </w:r>
      <w:r>
        <w:t xml:space="preserve"> </w:t>
      </w:r>
      <w:r w:rsidRPr="00D6576C">
        <w:t>maps,</w:t>
      </w:r>
      <w:r>
        <w:t xml:space="preserve"> </w:t>
      </w:r>
      <w:r w:rsidRPr="00D6576C">
        <w:t>tabular</w:t>
      </w:r>
      <w:r>
        <w:t xml:space="preserve"> </w:t>
      </w:r>
      <w:r w:rsidRPr="00D6576C">
        <w:t>displays,</w:t>
      </w:r>
      <w:r>
        <w:t xml:space="preserve"> </w:t>
      </w:r>
      <w:r w:rsidRPr="00D6576C">
        <w:t>image</w:t>
      </w:r>
      <w:r>
        <w:t xml:space="preserve"> </w:t>
      </w:r>
      <w:r w:rsidRPr="00D6576C">
        <w:t>“tiles”</w:t>
      </w:r>
      <w:r>
        <w:t xml:space="preserve"> </w:t>
      </w:r>
      <w:r w:rsidRPr="00D6576C">
        <w:t>and</w:t>
      </w:r>
      <w:r>
        <w:t xml:space="preserve"> </w:t>
      </w:r>
      <w:r w:rsidRPr="00D6576C">
        <w:t>other</w:t>
      </w:r>
      <w:r>
        <w:t xml:space="preserve"> </w:t>
      </w:r>
      <w:r w:rsidRPr="00D6576C">
        <w:t>visualizations.</w:t>
      </w:r>
      <w:r>
        <w:t xml:space="preserve"> </w:t>
      </w:r>
      <w:r w:rsidRPr="00D6576C">
        <w:t>Various</w:t>
      </w:r>
      <w:r>
        <w:t xml:space="preserve"> </w:t>
      </w:r>
      <w:r w:rsidRPr="00D6576C">
        <w:t>views</w:t>
      </w:r>
      <w:r>
        <w:t xml:space="preserve"> </w:t>
      </w:r>
      <w:r w:rsidRPr="00D6576C">
        <w:t>can</w:t>
      </w:r>
      <w:r>
        <w:t xml:space="preserve"> </w:t>
      </w:r>
      <w:r w:rsidRPr="00D6576C">
        <w:t>be</w:t>
      </w:r>
      <w:r>
        <w:t xml:space="preserve"> </w:t>
      </w:r>
      <w:r w:rsidRPr="00D6576C">
        <w:t>composed</w:t>
      </w:r>
      <w:r>
        <w:t xml:space="preserve"> </w:t>
      </w:r>
      <w:r w:rsidRPr="00D6576C">
        <w:t>for</w:t>
      </w:r>
      <w:r>
        <w:t xml:space="preserve"> </w:t>
      </w:r>
      <w:r w:rsidRPr="00D6576C">
        <w:t>browsing</w:t>
      </w:r>
      <w:r>
        <w:t xml:space="preserve"> </w:t>
      </w:r>
      <w:r w:rsidRPr="00D6576C">
        <w:t>as</w:t>
      </w:r>
      <w:r>
        <w:t xml:space="preserve"> </w:t>
      </w:r>
      <w:r w:rsidRPr="00D6576C">
        <w:t>tabbed,</w:t>
      </w:r>
      <w:r>
        <w:t xml:space="preserve"> </w:t>
      </w:r>
      <w:r w:rsidRPr="00D6576C">
        <w:t>alternatives</w:t>
      </w:r>
      <w:r>
        <w:t xml:space="preserve"> </w:t>
      </w:r>
      <w:r w:rsidRPr="00D6576C">
        <w:t>or</w:t>
      </w:r>
      <w:r>
        <w:t xml:space="preserve"> </w:t>
      </w:r>
      <w:r w:rsidRPr="00D6576C">
        <w:t>as</w:t>
      </w:r>
      <w:r>
        <w:t xml:space="preserve"> </w:t>
      </w:r>
      <w:r w:rsidRPr="00D6576C">
        <w:t>faceted</w:t>
      </w:r>
      <w:r>
        <w:t xml:space="preserve"> </w:t>
      </w:r>
      <w:r w:rsidRPr="00D6576C">
        <w:t>displays,</w:t>
      </w:r>
      <w:r>
        <w:t xml:space="preserve"> </w:t>
      </w:r>
      <w:r w:rsidRPr="00D6576C">
        <w:t>showing</w:t>
      </w:r>
      <w:r>
        <w:t xml:space="preserve"> </w:t>
      </w:r>
      <w:r w:rsidRPr="00D6576C">
        <w:t>for</w:t>
      </w:r>
      <w:r>
        <w:t xml:space="preserve"> </w:t>
      </w:r>
      <w:r w:rsidRPr="00D6576C">
        <w:t>example</w:t>
      </w:r>
      <w:r>
        <w:t xml:space="preserve"> </w:t>
      </w:r>
      <w:r w:rsidRPr="00D6576C">
        <w:t>an</w:t>
      </w:r>
      <w:r>
        <w:t xml:space="preserve"> </w:t>
      </w:r>
      <w:r w:rsidRPr="00D6576C">
        <w:t>interactive</w:t>
      </w:r>
      <w:r>
        <w:t xml:space="preserve"> </w:t>
      </w:r>
      <w:r w:rsidRPr="00D6576C">
        <w:t>timeline</w:t>
      </w:r>
      <w:r>
        <w:t xml:space="preserve"> </w:t>
      </w:r>
      <w:r w:rsidRPr="00D6576C">
        <w:t>and</w:t>
      </w:r>
      <w:r>
        <w:t xml:space="preserve"> </w:t>
      </w:r>
      <w:r w:rsidRPr="00D6576C">
        <w:t>a</w:t>
      </w:r>
      <w:r>
        <w:t xml:space="preserve"> </w:t>
      </w:r>
      <w:r w:rsidRPr="00D6576C">
        <w:t>map.</w:t>
      </w:r>
    </w:p>
    <w:p w14:paraId="5C5DCECA" w14:textId="77777777" w:rsidR="00083FA9" w:rsidRPr="00D6576C" w:rsidRDefault="00083FA9" w:rsidP="00083FA9">
      <w:r w:rsidRPr="00D6576C">
        <w:t>Equally</w:t>
      </w:r>
      <w:r>
        <w:t xml:space="preserve"> </w:t>
      </w:r>
      <w:r w:rsidRPr="00D6576C">
        <w:t>important,</w:t>
      </w:r>
      <w:r>
        <w:t xml:space="preserve"> </w:t>
      </w:r>
      <w:r w:rsidRPr="00D6576C">
        <w:t>the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r>
        <w:t xml:space="preserve"> </w:t>
      </w:r>
      <w:r w:rsidRPr="00D6576C">
        <w:t>allows</w:t>
      </w:r>
      <w:r>
        <w:t xml:space="preserve"> </w:t>
      </w:r>
      <w:r w:rsidRPr="00D6576C">
        <w:t>us</w:t>
      </w:r>
      <w:r>
        <w:t xml:space="preserve"> </w:t>
      </w:r>
      <w:r w:rsidRPr="00D6576C">
        <w:t>to</w:t>
      </w:r>
      <w:r>
        <w:t xml:space="preserve"> </w:t>
      </w:r>
      <w:r w:rsidRPr="00D6576C">
        <w:t>present</w:t>
      </w:r>
      <w:r>
        <w:t xml:space="preserve"> </w:t>
      </w:r>
      <w:r w:rsidRPr="00D6576C">
        <w:t>some</w:t>
      </w:r>
      <w:r>
        <w:t xml:space="preserve"> </w:t>
      </w:r>
      <w:r w:rsidRPr="00D6576C">
        <w:t>of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tables</w:t>
      </w:r>
      <w:r>
        <w:t xml:space="preserve"> </w:t>
      </w:r>
      <w:r w:rsidRPr="00D6576C">
        <w:t>to</w:t>
      </w:r>
      <w:r>
        <w:t xml:space="preserve"> </w:t>
      </w:r>
      <w:r w:rsidRPr="00D6576C">
        <w:t>be</w:t>
      </w:r>
      <w:r>
        <w:t xml:space="preserve"> </w:t>
      </w:r>
      <w:r w:rsidRPr="00D6576C">
        <w:t>used</w:t>
      </w:r>
      <w:r>
        <w:t xml:space="preserve"> </w:t>
      </w:r>
      <w:r w:rsidRPr="00D6576C">
        <w:t>as</w:t>
      </w:r>
      <w:r>
        <w:t xml:space="preserve"> </w:t>
      </w:r>
      <w:r w:rsidRPr="00D6576C">
        <w:t>filters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items</w:t>
      </w:r>
      <w:r>
        <w:t xml:space="preserve"> </w:t>
      </w:r>
      <w:r w:rsidRPr="00D6576C">
        <w:t>displayed</w:t>
      </w:r>
      <w:r>
        <w:t xml:space="preserve"> </w:t>
      </w:r>
      <w:r w:rsidRPr="00D6576C">
        <w:t>in</w:t>
      </w:r>
      <w:r>
        <w:t xml:space="preserve"> </w:t>
      </w:r>
      <w:r w:rsidRPr="00D6576C">
        <w:t>these</w:t>
      </w:r>
      <w:r>
        <w:t xml:space="preserve"> </w:t>
      </w:r>
      <w:r w:rsidRPr="00D6576C">
        <w:t>views.</w:t>
      </w:r>
      <w:r>
        <w:t xml:space="preserve"> </w:t>
      </w:r>
      <w:r w:rsidRPr="00D6576C">
        <w:t>Tables</w:t>
      </w:r>
      <w:r>
        <w:t xml:space="preserve"> </w:t>
      </w:r>
      <w:r w:rsidRPr="00D6576C">
        <w:t>for</w:t>
      </w:r>
      <w:r>
        <w:t xml:space="preserve"> </w:t>
      </w:r>
      <w:r w:rsidRPr="00D6576C">
        <w:t>subject,</w:t>
      </w:r>
      <w:r>
        <w:t xml:space="preserve"> </w:t>
      </w:r>
      <w:r w:rsidRPr="00D6576C">
        <w:t>aspect,</w:t>
      </w:r>
      <w:r>
        <w:t xml:space="preserve"> </w:t>
      </w:r>
      <w:r w:rsidRPr="00D6576C">
        <w:t>keywords,</w:t>
      </w:r>
      <w:r>
        <w:t xml:space="preserve"> </w:t>
      </w:r>
      <w:r w:rsidRPr="00D6576C">
        <w:t>location,</w:t>
      </w:r>
      <w:r>
        <w:t xml:space="preserve"> </w:t>
      </w:r>
      <w:r w:rsidRPr="00D6576C">
        <w:t>epoch,</w:t>
      </w:r>
      <w:r>
        <w:t xml:space="preserve"> </w:t>
      </w:r>
      <w:r w:rsidRPr="00D6576C">
        <w:t>and</w:t>
      </w:r>
      <w:r>
        <w:t xml:space="preserve"> </w:t>
      </w:r>
      <w:r w:rsidRPr="00D6576C">
        <w:t>so</w:t>
      </w:r>
      <w:r>
        <w:t xml:space="preserve"> </w:t>
      </w:r>
      <w:r w:rsidRPr="00D6576C">
        <w:t>on</w:t>
      </w:r>
      <w:r>
        <w:t xml:space="preserve"> </w:t>
      </w:r>
      <w:r w:rsidRPr="00D6576C">
        <w:t>would</w:t>
      </w:r>
      <w:r>
        <w:t xml:space="preserve"> </w:t>
      </w:r>
      <w:r w:rsidRPr="00D6576C">
        <w:t>allow</w:t>
      </w:r>
      <w:r>
        <w:t xml:space="preserve"> </w:t>
      </w:r>
      <w:r w:rsidRPr="00D6576C">
        <w:t>the</w:t>
      </w:r>
      <w:r>
        <w:t xml:space="preserve"> </w:t>
      </w:r>
      <w:r w:rsidRPr="00D6576C">
        <w:t>user</w:t>
      </w:r>
      <w:r>
        <w:t xml:space="preserve"> </w:t>
      </w:r>
      <w:r w:rsidRPr="00D6576C">
        <w:t>to</w:t>
      </w:r>
      <w:r>
        <w:t xml:space="preserve"> </w:t>
      </w:r>
      <w:r w:rsidRPr="00D6576C">
        <w:t>select</w:t>
      </w:r>
      <w:r>
        <w:t xml:space="preserve"> </w:t>
      </w:r>
      <w:r w:rsidRPr="00D6576C">
        <w:t>milestone</w:t>
      </w:r>
      <w:r>
        <w:t xml:space="preserve"> </w:t>
      </w:r>
      <w:r w:rsidRPr="00D6576C">
        <w:t>events</w:t>
      </w:r>
      <w:r>
        <w:t xml:space="preserve"> </w:t>
      </w:r>
      <w:r w:rsidRPr="00D6576C">
        <w:t>based</w:t>
      </w:r>
      <w:r>
        <w:t xml:space="preserve"> </w:t>
      </w:r>
      <w:r w:rsidRPr="00D6576C">
        <w:t>on</w:t>
      </w:r>
      <w:r>
        <w:t xml:space="preserve"> </w:t>
      </w:r>
      <w:r w:rsidRPr="00D6576C">
        <w:t>some</w:t>
      </w:r>
      <w:r>
        <w:t xml:space="preserve"> </w:t>
      </w:r>
      <w:r w:rsidRPr="00D6576C">
        <w:t>or</w:t>
      </w:r>
      <w:r>
        <w:t xml:space="preserve"> </w:t>
      </w:r>
      <w:r w:rsidRPr="00D6576C">
        <w:t>all</w:t>
      </w:r>
      <w:r>
        <w:t xml:space="preserve"> </w:t>
      </w:r>
      <w:r w:rsidRPr="00D6576C">
        <w:t>of</w:t>
      </w:r>
      <w:r>
        <w:t xml:space="preserve"> </w:t>
      </w:r>
      <w:r w:rsidRPr="00D6576C">
        <w:t>these</w:t>
      </w:r>
      <w:r>
        <w:t xml:space="preserve"> </w:t>
      </w:r>
      <w:r w:rsidRPr="00D6576C">
        <w:t>criteria,</w:t>
      </w:r>
      <w:r>
        <w:t xml:space="preserve"> </w:t>
      </w:r>
      <w:r w:rsidRPr="00D6576C">
        <w:t>providing</w:t>
      </w:r>
      <w:r>
        <w:t xml:space="preserve"> </w:t>
      </w:r>
      <w:r w:rsidRPr="00D6576C">
        <w:t>a</w:t>
      </w:r>
      <w:r>
        <w:t xml:space="preserve"> </w:t>
      </w:r>
      <w:r w:rsidRPr="00D6576C">
        <w:t>way</w:t>
      </w:r>
      <w:r>
        <w:t xml:space="preserve"> </w:t>
      </w:r>
      <w:r w:rsidRPr="00D6576C">
        <w:t>to</w:t>
      </w:r>
      <w:r>
        <w:t xml:space="preserve"> </w:t>
      </w:r>
      <w:r w:rsidRPr="00D6576C">
        <w:t>ask</w:t>
      </w:r>
      <w:r>
        <w:t xml:space="preserve"> </w:t>
      </w:r>
      <w:r w:rsidRPr="00D6576C">
        <w:t>such</w:t>
      </w:r>
      <w:r>
        <w:t xml:space="preserve"> </w:t>
      </w:r>
      <w:r w:rsidRPr="00D6576C">
        <w:t>questions</w:t>
      </w:r>
      <w:r>
        <w:t xml:space="preserve"> </w:t>
      </w:r>
      <w:r w:rsidRPr="00D6576C">
        <w:t>as</w:t>
      </w:r>
      <w:r>
        <w:t xml:space="preserve"> </w:t>
      </w:r>
      <w:r w:rsidRPr="00D6576C">
        <w:t>“what</w:t>
      </w:r>
      <w:r>
        <w:t xml:space="preserve"> </w:t>
      </w:r>
      <w:r w:rsidRPr="00D6576C">
        <w:t>milestones</w:t>
      </w:r>
      <w:r>
        <w:t xml:space="preserve"> </w:t>
      </w:r>
      <w:r w:rsidRPr="00D6576C">
        <w:t>events</w:t>
      </w:r>
      <w:r>
        <w:t xml:space="preserve"> </w:t>
      </w:r>
      <w:r w:rsidRPr="00D6576C">
        <w:t>between</w:t>
      </w:r>
      <w:r>
        <w:t xml:space="preserve"> </w:t>
      </w:r>
      <w:r w:rsidRPr="00D6576C">
        <w:t>1700-1900</w:t>
      </w:r>
      <w:r>
        <w:t xml:space="preserve"> </w:t>
      </w:r>
      <w:r w:rsidRPr="00D6576C">
        <w:t>involving</w:t>
      </w:r>
      <w:r>
        <w:t xml:space="preserve"> </w:t>
      </w:r>
      <w:r w:rsidRPr="00D6576C">
        <w:t>social</w:t>
      </w:r>
      <w:r>
        <w:t xml:space="preserve"> </w:t>
      </w:r>
      <w:r w:rsidRPr="00D6576C">
        <w:t>science</w:t>
      </w:r>
      <w:r>
        <w:t xml:space="preserve"> </w:t>
      </w:r>
      <w:r w:rsidRPr="00D6576C">
        <w:t>occurred</w:t>
      </w:r>
      <w:r>
        <w:t xml:space="preserve"> </w:t>
      </w:r>
      <w:r w:rsidRPr="00D6576C">
        <w:t>in</w:t>
      </w:r>
      <w:r>
        <w:t xml:space="preserve"> </w:t>
      </w:r>
      <w:r w:rsidRPr="00D6576C">
        <w:t>Europe?”</w:t>
      </w:r>
    </w:p>
    <w:p w14:paraId="15D307CF" w14:textId="77777777" w:rsidR="00083FA9" w:rsidRPr="00D6576C" w:rsidRDefault="00083FA9" w:rsidP="00083FA9">
      <w:r w:rsidRPr="00D6576C">
        <w:t>Finally,</w:t>
      </w:r>
      <w:r>
        <w:t xml:space="preserve"> </w:t>
      </w:r>
      <w:r w:rsidRPr="00D6576C">
        <w:t>we</w:t>
      </w:r>
      <w:r>
        <w:t xml:space="preserve"> </w:t>
      </w:r>
      <w:r w:rsidRPr="00D6576C">
        <w:t>would</w:t>
      </w:r>
      <w:r>
        <w:t xml:space="preserve"> </w:t>
      </w:r>
      <w:r w:rsidRPr="00D6576C">
        <w:t>like</w:t>
      </w:r>
      <w:r>
        <w:t xml:space="preserve"> </w:t>
      </w:r>
      <w:r w:rsidRPr="00D6576C">
        <w:t>to</w:t>
      </w:r>
      <w:r>
        <w:t xml:space="preserve"> </w:t>
      </w:r>
      <w:r w:rsidRPr="00D6576C">
        <w:t>make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more</w:t>
      </w:r>
      <w:r>
        <w:t xml:space="preserve"> </w:t>
      </w:r>
      <w:r w:rsidRPr="00D6576C">
        <w:t>publicly</w:t>
      </w:r>
      <w:r>
        <w:t xml:space="preserve"> </w:t>
      </w:r>
      <w:r w:rsidRPr="00D6576C">
        <w:t>accessible</w:t>
      </w:r>
      <w:r>
        <w:t xml:space="preserve"> </w:t>
      </w:r>
      <w:r w:rsidRPr="00D6576C">
        <w:t>for</w:t>
      </w:r>
      <w:r>
        <w:t xml:space="preserve"> </w:t>
      </w:r>
      <w:r w:rsidRPr="00D6576C">
        <w:t>use</w:t>
      </w:r>
      <w:r>
        <w:t xml:space="preserve"> </w:t>
      </w:r>
      <w:r w:rsidRPr="00D6576C">
        <w:t>by</w:t>
      </w:r>
      <w:r>
        <w:t xml:space="preserve"> </w:t>
      </w:r>
      <w:r w:rsidRPr="00D6576C">
        <w:t>others</w:t>
      </w:r>
      <w:r>
        <w:t xml:space="preserve"> </w:t>
      </w:r>
      <w:r w:rsidRPr="00D6576C">
        <w:t>on</w:t>
      </w:r>
      <w:r>
        <w:t xml:space="preserve"> </w:t>
      </w:r>
      <w:r w:rsidRPr="00D6576C">
        <w:t>the</w:t>
      </w:r>
      <w:r>
        <w:t xml:space="preserve"> </w:t>
      </w:r>
      <w:r w:rsidRPr="00D6576C">
        <w:t>history</w:t>
      </w:r>
      <w:r>
        <w:t xml:space="preserve"> </w:t>
      </w:r>
      <w:r w:rsidRPr="00D6576C">
        <w:t>of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visualization.</w:t>
      </w:r>
      <w:r>
        <w:t xml:space="preserve"> </w:t>
      </w:r>
      <w:r w:rsidRPr="00D6576C">
        <w:t>For</w:t>
      </w:r>
      <w:r>
        <w:t xml:space="preserve"> </w:t>
      </w:r>
      <w:r w:rsidRPr="00D6576C">
        <w:t>the</w:t>
      </w:r>
      <w:r>
        <w:t xml:space="preserve"> </w:t>
      </w:r>
      <w:r w:rsidRPr="00D6576C">
        <w:t>examples</w:t>
      </w:r>
      <w:r>
        <w:t xml:space="preserve"> </w:t>
      </w:r>
      <w:r w:rsidRPr="00D6576C">
        <w:t>we</w:t>
      </w:r>
      <w:r>
        <w:t xml:space="preserve"> </w:t>
      </w:r>
      <w:r w:rsidRPr="00D6576C">
        <w:t>have</w:t>
      </w:r>
      <w:r>
        <w:t xml:space="preserve"> </w:t>
      </w:r>
      <w:r w:rsidRPr="00D6576C">
        <w:t>shown</w:t>
      </w:r>
      <w:r>
        <w:t xml:space="preserve"> </w:t>
      </w:r>
      <w:r w:rsidRPr="00D6576C">
        <w:t>here,</w:t>
      </w:r>
      <w:r>
        <w:t xml:space="preserve"> </w:t>
      </w:r>
      <w:r w:rsidRPr="00D6576C">
        <w:t>we</w:t>
      </w:r>
      <w:r>
        <w:t xml:space="preserve"> </w:t>
      </w:r>
      <w:r w:rsidRPr="00D6576C">
        <w:t>connect</w:t>
      </w:r>
      <w:r>
        <w:t xml:space="preserve"> </w:t>
      </w:r>
      <w:r w:rsidRPr="00D6576C">
        <w:t>to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database</w:t>
      </w:r>
      <w:r>
        <w:t xml:space="preserve"> </w:t>
      </w:r>
      <w:r w:rsidRPr="00D6576C">
        <w:t>directly</w:t>
      </w:r>
      <w:r>
        <w:t xml:space="preserve"> </w:t>
      </w:r>
      <w:r w:rsidRPr="00D6576C">
        <w:t>via</w:t>
      </w:r>
      <w:r>
        <w:t xml:space="preserve"> </w:t>
      </w:r>
      <w:r w:rsidRPr="00D6576C">
        <w:t>MySQL</w:t>
      </w:r>
      <w:r>
        <w:t xml:space="preserve"> </w:t>
      </w:r>
      <w:r w:rsidRPr="00D6576C">
        <w:t>or</w:t>
      </w:r>
      <w:r>
        <w:t xml:space="preserve"> </w:t>
      </w:r>
      <w:r w:rsidRPr="00D6576C">
        <w:t>ODBC</w:t>
      </w:r>
      <w:r>
        <w:t xml:space="preserve"> </w:t>
      </w:r>
      <w:r w:rsidRPr="00D6576C">
        <w:t>interfaces</w:t>
      </w:r>
      <w:r>
        <w:t xml:space="preserve"> </w:t>
      </w:r>
      <w:r w:rsidRPr="00D6576C">
        <w:t>to</w:t>
      </w:r>
      <w:r>
        <w:t xml:space="preserve"> </w:t>
      </w:r>
      <w:r w:rsidRPr="00D6576C">
        <w:t>SAS</w:t>
      </w:r>
      <w:r>
        <w:t xml:space="preserve"> </w:t>
      </w:r>
      <w:r w:rsidRPr="00D6576C">
        <w:t>and</w:t>
      </w:r>
      <w:r>
        <w:t xml:space="preserve"> </w:t>
      </w:r>
      <w:r w:rsidRPr="00D6576C">
        <w:t>R,</w:t>
      </w:r>
      <w:r>
        <w:t xml:space="preserve"> </w:t>
      </w:r>
      <w:r w:rsidRPr="00D6576C">
        <w:t>but</w:t>
      </w:r>
      <w:r>
        <w:t xml:space="preserve"> </w:t>
      </w:r>
      <w:r w:rsidRPr="00D6576C">
        <w:t>this</w:t>
      </w:r>
      <w:r>
        <w:t xml:space="preserve"> </w:t>
      </w:r>
      <w:r w:rsidRPr="00D6576C">
        <w:t>presents</w:t>
      </w:r>
      <w:r>
        <w:t xml:space="preserve"> </w:t>
      </w:r>
      <w:r w:rsidRPr="00D6576C">
        <w:t>security</w:t>
      </w:r>
      <w:r>
        <w:t xml:space="preserve"> </w:t>
      </w:r>
      <w:r w:rsidRPr="00D6576C">
        <w:t>risks.</w:t>
      </w:r>
      <w:r>
        <w:t xml:space="preserve"> </w:t>
      </w:r>
      <w:r w:rsidRPr="00D6576C">
        <w:t>Happily,</w:t>
      </w:r>
      <w:r>
        <w:t xml:space="preserve"> </w:t>
      </w:r>
      <w:r w:rsidRPr="00D6576C">
        <w:t>the</w:t>
      </w:r>
      <w:r>
        <w:t xml:space="preserve"> </w:t>
      </w:r>
      <w:r w:rsidRPr="00D6576C">
        <w:t>Exhibit</w:t>
      </w:r>
      <w:r>
        <w:t xml:space="preserve"> </w:t>
      </w:r>
      <w:r w:rsidRPr="00D6576C">
        <w:t>framework</w:t>
      </w:r>
      <w:r>
        <w:t xml:space="preserve"> </w:t>
      </w:r>
      <w:r w:rsidRPr="00D6576C">
        <w:t>also</w:t>
      </w:r>
      <w:r>
        <w:t xml:space="preserve"> </w:t>
      </w:r>
      <w:r w:rsidRPr="00D6576C">
        <w:t>provides</w:t>
      </w:r>
      <w:r>
        <w:t xml:space="preserve"> </w:t>
      </w:r>
      <w:r w:rsidRPr="00D6576C">
        <w:t>methods</w:t>
      </w:r>
      <w:r>
        <w:t xml:space="preserve"> </w:t>
      </w:r>
      <w:r w:rsidRPr="00D6576C">
        <w:t>for</w:t>
      </w:r>
      <w:r>
        <w:t xml:space="preserve"> </w:t>
      </w:r>
      <w:r w:rsidRPr="00D6576C">
        <w:t>data</w:t>
      </w:r>
      <w:r>
        <w:t xml:space="preserve"> </w:t>
      </w:r>
      <w:r w:rsidRPr="00D6576C">
        <w:t>export</w:t>
      </w:r>
      <w:r>
        <w:t xml:space="preserve"> </w:t>
      </w:r>
      <w:r w:rsidRPr="00D6576C">
        <w:t>from</w:t>
      </w:r>
      <w:r>
        <w:t xml:space="preserve"> </w:t>
      </w:r>
      <w:r w:rsidRPr="00D6576C">
        <w:t>various</w:t>
      </w:r>
      <w:r>
        <w:t xml:space="preserve"> </w:t>
      </w:r>
      <w:r w:rsidRPr="00D6576C">
        <w:t>views,</w:t>
      </w:r>
      <w:r>
        <w:t xml:space="preserve"> </w:t>
      </w:r>
      <w:r w:rsidRPr="00D6576C">
        <w:t>using</w:t>
      </w:r>
      <w:r>
        <w:t xml:space="preserve"> </w:t>
      </w:r>
      <w:r w:rsidRPr="00D6576C">
        <w:t>JSON</w:t>
      </w:r>
      <w:r>
        <w:t xml:space="preserve"> </w:t>
      </w:r>
      <w:r w:rsidRPr="00D6576C">
        <w:t>or</w:t>
      </w:r>
      <w:r>
        <w:t xml:space="preserve"> </w:t>
      </w:r>
      <w:r w:rsidRPr="00D6576C">
        <w:t>CSV</w:t>
      </w:r>
      <w:r>
        <w:t xml:space="preserve"> </w:t>
      </w:r>
      <w:r w:rsidRPr="00D6576C">
        <w:t>formats.</w:t>
      </w:r>
      <w:r>
        <w:t xml:space="preserve"> </w:t>
      </w:r>
      <w:r w:rsidRPr="00D6576C">
        <w:t>In</w:t>
      </w:r>
      <w:r>
        <w:t xml:space="preserve"> </w:t>
      </w:r>
      <w:r w:rsidRPr="00D6576C">
        <w:t>addition,</w:t>
      </w:r>
      <w:r>
        <w:t xml:space="preserve"> </w:t>
      </w:r>
      <w:r w:rsidRPr="00D6576C">
        <w:t>we</w:t>
      </w:r>
      <w:r>
        <w:t xml:space="preserve"> </w:t>
      </w:r>
      <w:r w:rsidRPr="00D6576C">
        <w:t>contemplate</w:t>
      </w:r>
      <w:r>
        <w:t xml:space="preserve"> </w:t>
      </w:r>
      <w:r w:rsidRPr="00D6576C">
        <w:t>adding</w:t>
      </w:r>
      <w:r>
        <w:t xml:space="preserve"> </w:t>
      </w:r>
      <w:r w:rsidRPr="00D6576C">
        <w:t>facilities</w:t>
      </w:r>
      <w:r>
        <w:t xml:space="preserve"> </w:t>
      </w:r>
      <w:r w:rsidRPr="00D6576C">
        <w:t>for</w:t>
      </w:r>
      <w:r>
        <w:t xml:space="preserve"> </w:t>
      </w:r>
      <w:r w:rsidRPr="00D6576C">
        <w:t>users</w:t>
      </w:r>
      <w:r>
        <w:t xml:space="preserve"> </w:t>
      </w:r>
      <w:r w:rsidRPr="00D6576C">
        <w:t>in</w:t>
      </w:r>
      <w:r>
        <w:t xml:space="preserve"> </w:t>
      </w:r>
      <w:r w:rsidRPr="00D6576C">
        <w:t>the</w:t>
      </w:r>
      <w:r>
        <w:t xml:space="preserve"> </w:t>
      </w:r>
      <w:r w:rsidRPr="00D6576C">
        <w:t>data</w:t>
      </w:r>
      <w:r>
        <w:t xml:space="preserve"> </w:t>
      </w:r>
      <w:r w:rsidRPr="00D6576C">
        <w:t>visualization</w:t>
      </w:r>
      <w:r>
        <w:t xml:space="preserve"> </w:t>
      </w:r>
      <w:r w:rsidRPr="00D6576C">
        <w:t>community</w:t>
      </w:r>
      <w:r>
        <w:t xml:space="preserve"> </w:t>
      </w:r>
      <w:r w:rsidRPr="00D6576C">
        <w:t>to</w:t>
      </w:r>
      <w:r>
        <w:t xml:space="preserve"> </w:t>
      </w:r>
      <w:r w:rsidRPr="00D6576C">
        <w:t>add</w:t>
      </w:r>
      <w:r>
        <w:t xml:space="preserve"> </w:t>
      </w:r>
      <w:r w:rsidRPr="00D6576C">
        <w:t>comments,</w:t>
      </w:r>
      <w:r>
        <w:t xml:space="preserve"> </w:t>
      </w:r>
      <w:r w:rsidRPr="00D6576C">
        <w:t>notes,</w:t>
      </w:r>
      <w:r>
        <w:t xml:space="preserve"> </w:t>
      </w:r>
      <w:r w:rsidRPr="00D6576C">
        <w:t>references</w:t>
      </w:r>
      <w:r>
        <w:t xml:space="preserve"> </w:t>
      </w:r>
      <w:r w:rsidRPr="00D6576C">
        <w:t>and</w:t>
      </w:r>
      <w:r>
        <w:t xml:space="preserve"> </w:t>
      </w:r>
      <w:r w:rsidRPr="00D6576C">
        <w:t>links</w:t>
      </w:r>
      <w:r>
        <w:t xml:space="preserve"> </w:t>
      </w:r>
      <w:r w:rsidRPr="00D6576C">
        <w:t>to</w:t>
      </w:r>
      <w:r>
        <w:t xml:space="preserve"> </w:t>
      </w:r>
      <w:r w:rsidRPr="00D6576C">
        <w:t>milestones</w:t>
      </w:r>
      <w:r>
        <w:t xml:space="preserve"> </w:t>
      </w:r>
      <w:r w:rsidRPr="00D6576C">
        <w:t>items.</w:t>
      </w:r>
      <w:r>
        <w:t xml:space="preserve"> </w:t>
      </w:r>
      <w:r w:rsidRPr="00D6576C">
        <w:t>These</w:t>
      </w:r>
      <w:r>
        <w:t xml:space="preserve"> </w:t>
      </w:r>
      <w:r w:rsidRPr="00D6576C">
        <w:t>extensions</w:t>
      </w:r>
      <w:r>
        <w:t xml:space="preserve"> </w:t>
      </w:r>
      <w:r w:rsidRPr="00D6576C">
        <w:t>will</w:t>
      </w:r>
      <w:r>
        <w:t xml:space="preserve"> </w:t>
      </w:r>
      <w:r w:rsidRPr="00D6576C">
        <w:t>comprise</w:t>
      </w:r>
      <w:r>
        <w:t xml:space="preserve"> </w:t>
      </w:r>
      <w:r w:rsidRPr="00D6576C">
        <w:t>the</w:t>
      </w:r>
      <w:r>
        <w:t xml:space="preserve"> </w:t>
      </w:r>
      <w:r w:rsidRPr="00D6576C">
        <w:t>Milestones</w:t>
      </w:r>
      <w:r>
        <w:t xml:space="preserve"> </w:t>
      </w:r>
      <w:r w:rsidRPr="00D6576C">
        <w:t>Project</w:t>
      </w:r>
      <w:r>
        <w:t xml:space="preserve"> </w:t>
      </w:r>
      <w:r w:rsidRPr="00D6576C">
        <w:t>3.0.</w:t>
      </w:r>
    </w:p>
    <w:p w14:paraId="5BDF544F" w14:textId="77777777" w:rsidR="00083FA9" w:rsidRDefault="00083FA9" w:rsidP="00083FA9"/>
    <w:p w14:paraId="21B238D0" w14:textId="77777777" w:rsidR="00083FA9" w:rsidRPr="00D67B9A" w:rsidRDefault="00083FA9" w:rsidP="00083FA9">
      <w:r w:rsidRPr="00D67B9A">
        <w:t>Acknowledgements</w:t>
      </w:r>
    </w:p>
    <w:p w14:paraId="4D3A3C6F" w14:textId="77777777" w:rsidR="00083FA9" w:rsidRDefault="00083FA9" w:rsidP="00083FA9">
      <w:proofErr w:type="gramStart"/>
      <w:r w:rsidRPr="00672A6B">
        <w:t>This</w:t>
      </w:r>
      <w:r>
        <w:t xml:space="preserve"> </w:t>
      </w:r>
      <w:r w:rsidRPr="00672A6B">
        <w:t>work</w:t>
      </w:r>
      <w:r>
        <w:t xml:space="preserve"> </w:t>
      </w:r>
      <w:r w:rsidRPr="00672A6B">
        <w:t>was</w:t>
      </w:r>
      <w:r>
        <w:t xml:space="preserve"> </w:t>
      </w:r>
      <w:r w:rsidRPr="00672A6B">
        <w:t>supported</w:t>
      </w:r>
      <w:r>
        <w:t xml:space="preserve"> </w:t>
      </w:r>
      <w:r w:rsidRPr="00672A6B">
        <w:t>by</w:t>
      </w:r>
      <w:r>
        <w:t xml:space="preserve"> </w:t>
      </w:r>
      <w:r w:rsidRPr="00672A6B">
        <w:t>Grant</w:t>
      </w:r>
      <w:r>
        <w:t xml:space="preserve"> </w:t>
      </w:r>
      <w:r w:rsidRPr="00672A6B">
        <w:t>OGP0138748</w:t>
      </w:r>
      <w:r>
        <w:t xml:space="preserve"> </w:t>
      </w:r>
      <w:r w:rsidRPr="00672A6B">
        <w:t>from</w:t>
      </w:r>
      <w:r>
        <w:t xml:space="preserve"> </w:t>
      </w:r>
      <w:r w:rsidRPr="00672A6B">
        <w:t>the</w:t>
      </w:r>
      <w:r>
        <w:t xml:space="preserve"> </w:t>
      </w:r>
      <w:r w:rsidRPr="00672A6B">
        <w:t>Na</w:t>
      </w:r>
      <w:r>
        <w:t xml:space="preserve">tional Sciences and Engineering </w:t>
      </w:r>
      <w:r w:rsidRPr="00672A6B">
        <w:t>Research</w:t>
      </w:r>
      <w:r>
        <w:t xml:space="preserve"> </w:t>
      </w:r>
      <w:r w:rsidRPr="00672A6B">
        <w:t>Council</w:t>
      </w:r>
      <w:r>
        <w:t xml:space="preserve"> </w:t>
      </w:r>
      <w:r w:rsidRPr="00672A6B">
        <w:t>of</w:t>
      </w:r>
      <w:r>
        <w:t xml:space="preserve"> </w:t>
      </w:r>
      <w:r w:rsidRPr="00672A6B">
        <w:t>Canada</w:t>
      </w:r>
      <w:r>
        <w:t xml:space="preserve"> </w:t>
      </w:r>
      <w:r w:rsidRPr="00672A6B">
        <w:t>to</w:t>
      </w:r>
      <w:r>
        <w:t xml:space="preserve"> </w:t>
      </w:r>
      <w:r w:rsidRPr="00672A6B">
        <w:t>Michael</w:t>
      </w:r>
      <w:r>
        <w:t xml:space="preserve"> </w:t>
      </w:r>
      <w:r w:rsidRPr="00672A6B">
        <w:t>Friendly</w:t>
      </w:r>
      <w:proofErr w:type="gramEnd"/>
      <w:r w:rsidRPr="00672A6B">
        <w:t>.</w:t>
      </w:r>
      <w:r>
        <w:t xml:space="preserve"> </w:t>
      </w:r>
      <w:r w:rsidRPr="00672A6B">
        <w:t>We</w:t>
      </w:r>
      <w:r>
        <w:t xml:space="preserve"> </w:t>
      </w:r>
      <w:r w:rsidRPr="00672A6B">
        <w:t>are</w:t>
      </w:r>
      <w:r>
        <w:t xml:space="preserve"> </w:t>
      </w:r>
      <w:r w:rsidRPr="00672A6B">
        <w:t>grateful</w:t>
      </w:r>
      <w:r>
        <w:t xml:space="preserve"> </w:t>
      </w:r>
      <w:r w:rsidRPr="00672A6B">
        <w:t>to</w:t>
      </w:r>
      <w:r>
        <w:t xml:space="preserve"> </w:t>
      </w:r>
      <w:r w:rsidRPr="00672A6B">
        <w:t>Dan</w:t>
      </w:r>
      <w:r>
        <w:t xml:space="preserve"> </w:t>
      </w:r>
      <w:r w:rsidRPr="00672A6B">
        <w:t>Denis,</w:t>
      </w:r>
      <w:r>
        <w:t xml:space="preserve"> </w:t>
      </w:r>
      <w:r w:rsidRPr="00672A6B">
        <w:t>Stephen</w:t>
      </w:r>
      <w:r>
        <w:t xml:space="preserve"> </w:t>
      </w:r>
      <w:r w:rsidRPr="00672A6B">
        <w:t>Stigler,</w:t>
      </w:r>
      <w:r>
        <w:t xml:space="preserve"> </w:t>
      </w:r>
      <w:r w:rsidRPr="00672A6B">
        <w:t>and</w:t>
      </w:r>
      <w:r>
        <w:t xml:space="preserve"> </w:t>
      </w:r>
      <w:r w:rsidRPr="00672A6B">
        <w:t>Ben</w:t>
      </w:r>
      <w:r>
        <w:t xml:space="preserve"> </w:t>
      </w:r>
      <w:proofErr w:type="spellStart"/>
      <w:r w:rsidRPr="00672A6B">
        <w:t>Shneiderman</w:t>
      </w:r>
      <w:proofErr w:type="spellEnd"/>
      <w:r>
        <w:t xml:space="preserve"> </w:t>
      </w:r>
      <w:r w:rsidRPr="00672A6B">
        <w:t>for</w:t>
      </w:r>
      <w:r>
        <w:t xml:space="preserve"> </w:t>
      </w:r>
      <w:r w:rsidRPr="00672A6B">
        <w:t>constructive</w:t>
      </w:r>
      <w:r>
        <w:t xml:space="preserve"> </w:t>
      </w:r>
      <w:r w:rsidRPr="00672A6B">
        <w:t>comments</w:t>
      </w:r>
      <w:r>
        <w:t xml:space="preserve"> </w:t>
      </w:r>
      <w:r w:rsidRPr="00672A6B">
        <w:t>on</w:t>
      </w:r>
      <w:r>
        <w:t xml:space="preserve"> </w:t>
      </w:r>
      <w:r w:rsidRPr="00672A6B">
        <w:t>this</w:t>
      </w:r>
      <w:r>
        <w:t xml:space="preserve"> </w:t>
      </w:r>
      <w:r w:rsidRPr="00672A6B">
        <w:t>chapter.</w:t>
      </w:r>
    </w:p>
    <w:p w14:paraId="4E2D42FE" w14:textId="77777777" w:rsidR="00D940AA" w:rsidRDefault="00D940AA"/>
    <w:sectPr w:rsidR="00D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29358" w14:textId="77777777" w:rsidR="002833C8" w:rsidRDefault="002833C8" w:rsidP="00083FA9">
      <w:pPr>
        <w:spacing w:line="240" w:lineRule="auto"/>
      </w:pPr>
      <w:r>
        <w:separator/>
      </w:r>
    </w:p>
  </w:endnote>
  <w:endnote w:type="continuationSeparator" w:id="0">
    <w:p w14:paraId="50B55307" w14:textId="77777777" w:rsidR="002833C8" w:rsidRDefault="002833C8" w:rsidP="00083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FEDDB" w14:textId="77777777" w:rsidR="002833C8" w:rsidRDefault="002833C8" w:rsidP="00083FA9">
      <w:pPr>
        <w:spacing w:line="240" w:lineRule="auto"/>
      </w:pPr>
      <w:r>
        <w:separator/>
      </w:r>
    </w:p>
  </w:footnote>
  <w:footnote w:type="continuationSeparator" w:id="0">
    <w:p w14:paraId="4C7CD66E" w14:textId="77777777" w:rsidR="002833C8" w:rsidRDefault="002833C8" w:rsidP="00083FA9">
      <w:pPr>
        <w:spacing w:line="240" w:lineRule="auto"/>
      </w:pPr>
      <w:r>
        <w:continuationSeparator/>
      </w:r>
    </w:p>
  </w:footnote>
  <w:footnote w:id="1">
    <w:p w14:paraId="3D6F9C02" w14:textId="77777777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Some</w:t>
      </w:r>
      <w:r>
        <w:t xml:space="preserve"> </w:t>
      </w:r>
      <w:r w:rsidRPr="00672A6B">
        <w:t>salient</w:t>
      </w:r>
      <w:r>
        <w:t xml:space="preserve"> </w:t>
      </w:r>
      <w:r w:rsidRPr="00672A6B">
        <w:t>examples</w:t>
      </w:r>
      <w:r>
        <w:t xml:space="preserve"> </w:t>
      </w:r>
      <w:r w:rsidRPr="00672A6B">
        <w:t>are:</w:t>
      </w:r>
      <w:r>
        <w:t xml:space="preserve"> </w:t>
      </w:r>
      <w:r w:rsidRPr="00672A6B">
        <w:t>Francis</w:t>
      </w:r>
      <w:r>
        <w:t xml:space="preserve"> </w:t>
      </w:r>
      <w:r w:rsidRPr="00672A6B">
        <w:t>Galton’s</w:t>
      </w:r>
      <w:r>
        <w:t xml:space="preserve"> </w:t>
      </w:r>
      <w:r w:rsidRPr="00672A6B">
        <w:t>1861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anti-cyclonic</w:t>
      </w:r>
      <w:r>
        <w:t xml:space="preserve"> </w:t>
      </w:r>
      <w:r w:rsidRPr="00672A6B">
        <w:t>movement</w:t>
      </w:r>
      <w:r>
        <w:t xml:space="preserve"> </w:t>
      </w:r>
      <w:r w:rsidRPr="00672A6B">
        <w:t>of</w:t>
      </w:r>
      <w:r>
        <w:t xml:space="preserve"> </w:t>
      </w:r>
      <w:r w:rsidRPr="00672A6B">
        <w:t>wind</w:t>
      </w:r>
      <w:r>
        <w:t xml:space="preserve"> </w:t>
      </w:r>
      <w:r w:rsidRPr="00672A6B">
        <w:t>around</w:t>
      </w:r>
      <w:r>
        <w:t xml:space="preserve"> </w:t>
      </w:r>
      <w:r w:rsidRPr="00672A6B">
        <w:t>low-pressure</w:t>
      </w:r>
      <w:r>
        <w:t xml:space="preserve"> </w:t>
      </w:r>
      <w:r w:rsidRPr="00672A6B">
        <w:t>areas</w:t>
      </w:r>
      <w:r>
        <w:t xml:space="preserve"> </w:t>
      </w:r>
      <w:r w:rsidRPr="00672A6B">
        <w:t>from</w:t>
      </w:r>
      <w:r>
        <w:t xml:space="preserve"> </w:t>
      </w:r>
      <w:r w:rsidRPr="00672A6B">
        <w:t>contour</w:t>
      </w:r>
      <w:r>
        <w:t xml:space="preserve"> </w:t>
      </w:r>
      <w:r w:rsidRPr="00672A6B">
        <w:t>maps;</w:t>
      </w:r>
      <w:r>
        <w:t xml:space="preserve"> </w:t>
      </w:r>
      <w:r w:rsidRPr="00672A6B">
        <w:t>Edward</w:t>
      </w:r>
      <w:r>
        <w:t xml:space="preserve"> </w:t>
      </w:r>
      <w:proofErr w:type="spellStart"/>
      <w:r w:rsidRPr="00672A6B">
        <w:t>Maunder’s</w:t>
      </w:r>
      <w:proofErr w:type="spellEnd"/>
      <w:r>
        <w:t xml:space="preserve"> </w:t>
      </w:r>
      <w:r w:rsidRPr="00672A6B">
        <w:t>“butterfly</w:t>
      </w:r>
      <w:r>
        <w:t xml:space="preserve"> </w:t>
      </w:r>
      <w:r w:rsidRPr="00672A6B">
        <w:t>diagram”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variation</w:t>
      </w:r>
      <w:r>
        <w:t xml:space="preserve"> </w:t>
      </w:r>
      <w:r w:rsidRPr="00672A6B">
        <w:t>of</w:t>
      </w:r>
      <w:r>
        <w:t xml:space="preserve"> </w:t>
      </w:r>
      <w:r w:rsidRPr="00672A6B">
        <w:t>sunspots</w:t>
      </w:r>
      <w:r>
        <w:t xml:space="preserve"> </w:t>
      </w:r>
      <w:r w:rsidRPr="00672A6B">
        <w:t>over</w:t>
      </w:r>
      <w:r>
        <w:t xml:space="preserve"> </w:t>
      </w:r>
      <w:r w:rsidRPr="00672A6B">
        <w:t>time</w:t>
      </w:r>
      <w:r>
        <w:t xml:space="preserve"> </w:t>
      </w:r>
      <w:r w:rsidRPr="00672A6B">
        <w:t>leading</w:t>
      </w:r>
      <w:r>
        <w:t xml:space="preserve"> </w:t>
      </w:r>
      <w:r w:rsidRPr="00672A6B">
        <w:t>to</w:t>
      </w:r>
      <w:r>
        <w:t xml:space="preserve"> </w:t>
      </w:r>
      <w:r w:rsidRPr="00672A6B">
        <w:t>the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“Maunder</w:t>
      </w:r>
      <w:r>
        <w:t xml:space="preserve"> </w:t>
      </w:r>
      <w:r w:rsidRPr="00672A6B">
        <w:t>minimum,”</w:t>
      </w:r>
      <w:r>
        <w:t xml:space="preserve"> </w:t>
      </w:r>
      <w:r w:rsidRPr="00672A6B">
        <w:t>from</w:t>
      </w:r>
      <w:r>
        <w:t xml:space="preserve"> </w:t>
      </w:r>
      <w:r w:rsidRPr="00672A6B">
        <w:t>1645–1715;</w:t>
      </w:r>
      <w:r>
        <w:t xml:space="preserve"> </w:t>
      </w:r>
      <w:r w:rsidRPr="00672A6B">
        <w:t>and</w:t>
      </w:r>
      <w:r>
        <w:t xml:space="preserve"> </w:t>
      </w:r>
      <w:r w:rsidRPr="00672A6B">
        <w:t>Henry</w:t>
      </w:r>
      <w:r>
        <w:t xml:space="preserve"> </w:t>
      </w:r>
      <w:proofErr w:type="spellStart"/>
      <w:r w:rsidRPr="00672A6B">
        <w:t>Moselely’s</w:t>
      </w:r>
      <w:proofErr w:type="spellEnd"/>
      <w:r>
        <w:t xml:space="preserve"> </w:t>
      </w:r>
      <w:r w:rsidRPr="00672A6B">
        <w:t>1913</w:t>
      </w:r>
      <w:r>
        <w:t xml:space="preserve"> </w:t>
      </w:r>
      <w:r w:rsidRPr="00672A6B">
        <w:t>discovery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concept</w:t>
      </w:r>
      <w:r>
        <w:t xml:space="preserve"> </w:t>
      </w:r>
      <w:r w:rsidRPr="00672A6B">
        <w:t>of</w:t>
      </w:r>
      <w:r>
        <w:t xml:space="preserve"> </w:t>
      </w:r>
      <w:r w:rsidRPr="00672A6B">
        <w:t>atomic</w:t>
      </w:r>
      <w:r>
        <w:t xml:space="preserve"> </w:t>
      </w:r>
      <w:r w:rsidRPr="00672A6B">
        <w:t>number,</w:t>
      </w:r>
      <w:r>
        <w:t xml:space="preserve"> </w:t>
      </w:r>
      <w:r w:rsidRPr="00672A6B">
        <w:t>based</w:t>
      </w:r>
      <w:r>
        <w:t xml:space="preserve"> </w:t>
      </w:r>
      <w:r w:rsidRPr="00672A6B">
        <w:t>largely</w:t>
      </w:r>
      <w:r>
        <w:t xml:space="preserve"> </w:t>
      </w:r>
      <w:r w:rsidRPr="00672A6B">
        <w:t>on</w:t>
      </w:r>
      <w:r>
        <w:t xml:space="preserve"> </w:t>
      </w:r>
      <w:r w:rsidRPr="00672A6B">
        <w:t>graphical</w:t>
      </w:r>
      <w:r>
        <w:t xml:space="preserve"> </w:t>
      </w:r>
      <w:r w:rsidRPr="00672A6B">
        <w:t>analysis</w:t>
      </w:r>
      <w:r>
        <w:t xml:space="preserve"> </w:t>
      </w:r>
      <w:r w:rsidRPr="00672A6B">
        <w:t>(a</w:t>
      </w:r>
      <w:r>
        <w:t xml:space="preserve"> </w:t>
      </w:r>
      <w:r w:rsidRPr="00672A6B">
        <w:t>plot</w:t>
      </w:r>
      <w:r>
        <w:t xml:space="preserve"> </w:t>
      </w:r>
      <w:r w:rsidRPr="00672A6B">
        <w:t>of</w:t>
      </w:r>
      <w:r>
        <w:t xml:space="preserve"> </w:t>
      </w:r>
      <w:r w:rsidRPr="00672A6B">
        <w:t>serial</w:t>
      </w:r>
      <w:r>
        <w:t xml:space="preserve"> </w:t>
      </w:r>
      <w:r w:rsidRPr="00672A6B">
        <w:t>numbers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elements</w:t>
      </w:r>
      <w:r>
        <w:t xml:space="preserve"> </w:t>
      </w:r>
      <w:r w:rsidRPr="00672A6B">
        <w:t>vs.</w:t>
      </w:r>
      <w:r>
        <w:t xml:space="preserve"> </w:t>
      </w:r>
      <w:r w:rsidRPr="00672A6B">
        <w:t>square</w:t>
      </w:r>
      <w:r>
        <w:t xml:space="preserve"> </w:t>
      </w:r>
      <w:r w:rsidRPr="00672A6B">
        <w:t>root</w:t>
      </w:r>
      <w:r>
        <w:t xml:space="preserve"> </w:t>
      </w:r>
      <w:r w:rsidRPr="00672A6B">
        <w:t>of</w:t>
      </w:r>
      <w:r>
        <w:t xml:space="preserve"> </w:t>
      </w:r>
      <w:r w:rsidRPr="00672A6B">
        <w:t>frequencies</w:t>
      </w:r>
      <w:r>
        <w:t xml:space="preserve"> </w:t>
      </w:r>
      <w:r w:rsidRPr="00672A6B">
        <w:t>from</w:t>
      </w:r>
      <w:r>
        <w:t xml:space="preserve"> </w:t>
      </w:r>
      <w:r w:rsidRPr="00672A6B">
        <w:t>their</w:t>
      </w:r>
      <w:r>
        <w:t xml:space="preserve"> </w:t>
      </w:r>
      <w:r w:rsidRPr="00672A6B">
        <w:t>X-ray</w:t>
      </w:r>
      <w:r>
        <w:t xml:space="preserve"> </w:t>
      </w:r>
      <w:r w:rsidRPr="00672A6B">
        <w:t>spectra).</w:t>
      </w:r>
    </w:p>
  </w:footnote>
  <w:footnote w:id="2">
    <w:p w14:paraId="7DC0D76F" w14:textId="158DF096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For</w:t>
      </w:r>
      <w:r>
        <w:t xml:space="preserve"> </w:t>
      </w:r>
      <w:r w:rsidRPr="00672A6B">
        <w:t>example,</w:t>
      </w:r>
      <w:r>
        <w:t xml:space="preserve"> </w:t>
      </w:r>
      <w:r w:rsidRPr="00672A6B">
        <w:t>mosaic</w:t>
      </w:r>
      <w:r>
        <w:t xml:space="preserve"> </w:t>
      </w:r>
      <w:r w:rsidRPr="00672A6B">
        <w:t>displays</w:t>
      </w:r>
      <w:r>
        <w:t xml:space="preserve"> </w:t>
      </w:r>
      <w:r w:rsidRPr="00672A6B">
        <w:t>for</w:t>
      </w:r>
      <w:r>
        <w:t xml:space="preserve"> </w:t>
      </w:r>
      <w:r w:rsidRPr="00672A6B">
        <w:t>frequency</w:t>
      </w:r>
      <w:r>
        <w:t xml:space="preserve"> </w:t>
      </w:r>
      <w:r w:rsidRPr="00672A6B">
        <w:t>tables</w:t>
      </w:r>
      <w:r>
        <w:t xml:space="preserve"> </w:t>
      </w:r>
      <w:r w:rsidRPr="00672A6B">
        <w:t>were</w:t>
      </w:r>
      <w:r>
        <w:t xml:space="preserve"> </w:t>
      </w:r>
      <w:r w:rsidRPr="00672A6B">
        <w:t>thought</w:t>
      </w:r>
      <w:r>
        <w:t xml:space="preserve"> </w:t>
      </w:r>
      <w:r w:rsidRPr="00672A6B">
        <w:t>to</w:t>
      </w:r>
      <w:r>
        <w:t xml:space="preserve"> </w:t>
      </w:r>
      <w:r w:rsidRPr="00672A6B">
        <w:t>have</w:t>
      </w:r>
      <w:r>
        <w:t xml:space="preserve"> </w:t>
      </w:r>
      <w:r w:rsidRPr="00672A6B">
        <w:t>been</w:t>
      </w:r>
      <w:r>
        <w:t xml:space="preserve"> </w:t>
      </w:r>
      <w:r w:rsidRPr="00672A6B">
        <w:t>invented</w:t>
      </w:r>
      <w:r>
        <w:t xml:space="preserve"> </w:t>
      </w:r>
      <w:r w:rsidRPr="00672A6B">
        <w:t>by</w:t>
      </w:r>
      <w:r>
        <w:t xml:space="preserve"> </w:t>
      </w:r>
      <w:proofErr w:type="spellStart"/>
      <w:r w:rsidRPr="00672A6B">
        <w:t>Hartigan</w:t>
      </w:r>
      <w:proofErr w:type="spellEnd"/>
      <w:r>
        <w:t xml:space="preserve"> </w:t>
      </w:r>
      <w:r w:rsidRPr="00672A6B">
        <w:t>and</w:t>
      </w:r>
      <w:r>
        <w:t xml:space="preserve"> </w:t>
      </w:r>
      <w:proofErr w:type="spellStart"/>
      <w:r w:rsidRPr="00672A6B">
        <w:t>Kleiner</w:t>
      </w:r>
      <w:proofErr w:type="spellEnd"/>
      <w:r>
        <w:t xml:space="preserve"> </w:t>
      </w:r>
      <w:r w:rsidRPr="00672A6B">
        <w:t>and</w:t>
      </w:r>
      <w:r>
        <w:t xml:space="preserve"> </w:t>
      </w:r>
      <w:r w:rsidRPr="00672A6B">
        <w:t>extended</w:t>
      </w:r>
      <w:r>
        <w:t xml:space="preserve"> </w:t>
      </w:r>
      <w:r w:rsidRPr="00672A6B">
        <w:t>to</w:t>
      </w:r>
      <w:r>
        <w:t xml:space="preserve"> </w:t>
      </w:r>
      <w:r w:rsidRPr="00672A6B">
        <w:t>show</w:t>
      </w:r>
      <w:r>
        <w:t xml:space="preserve"> </w:t>
      </w:r>
      <w:r w:rsidRPr="00672A6B">
        <w:t>the</w:t>
      </w:r>
      <w:r>
        <w:t xml:space="preserve"> </w:t>
      </w:r>
      <w:r w:rsidRPr="00672A6B">
        <w:t>pattern</w:t>
      </w:r>
      <w:r>
        <w:t xml:space="preserve"> </w:t>
      </w:r>
      <w:r w:rsidRPr="00672A6B">
        <w:t>of</w:t>
      </w:r>
      <w:r>
        <w:t xml:space="preserve"> </w:t>
      </w:r>
      <w:r w:rsidRPr="00672A6B">
        <w:t>residuals</w:t>
      </w:r>
      <w:r>
        <w:t xml:space="preserve"> </w:t>
      </w:r>
      <w:r w:rsidRPr="00672A6B">
        <w:t>in</w:t>
      </w:r>
      <w:r>
        <w:t xml:space="preserve"> </w:t>
      </w:r>
      <w:proofErr w:type="spellStart"/>
      <w:r w:rsidRPr="00672A6B">
        <w:t>loglinear</w:t>
      </w:r>
      <w:proofErr w:type="spellEnd"/>
      <w:r>
        <w:t xml:space="preserve"> </w:t>
      </w:r>
      <w:r w:rsidRPr="00672A6B">
        <w:t>models</w:t>
      </w:r>
      <w:r>
        <w:t xml:space="preserve"> </w:t>
      </w:r>
      <w:r w:rsidRPr="00672A6B">
        <w:t>by</w:t>
      </w:r>
      <w:r>
        <w:t xml:space="preserve"> </w:t>
      </w:r>
      <w:r w:rsidRPr="00672A6B">
        <w:t>Friendly</w:t>
      </w:r>
      <w:r>
        <w:t xml:space="preserve"> (“Mosaic Displays”</w:t>
      </w:r>
      <w:r w:rsidRPr="00672A6B">
        <w:t>).</w:t>
      </w:r>
      <w:r>
        <w:t xml:space="preserve"> </w:t>
      </w:r>
      <w:r w:rsidRPr="00672A6B">
        <w:t>But</w:t>
      </w:r>
      <w:r>
        <w:t xml:space="preserve"> </w:t>
      </w:r>
      <w:r w:rsidRPr="00672A6B">
        <w:t>it</w:t>
      </w:r>
      <w:r>
        <w:t xml:space="preserve"> </w:t>
      </w:r>
      <w:r w:rsidRPr="00672A6B">
        <w:t>turns</w:t>
      </w:r>
      <w:r>
        <w:t xml:space="preserve"> </w:t>
      </w:r>
      <w:r w:rsidRPr="00672A6B">
        <w:t>out</w:t>
      </w:r>
      <w:r>
        <w:t xml:space="preserve"> </w:t>
      </w:r>
      <w:r w:rsidRPr="00672A6B">
        <w:t>that</w:t>
      </w:r>
      <w:r>
        <w:t xml:space="preserve"> </w:t>
      </w:r>
      <w:r w:rsidRPr="00672A6B">
        <w:t>the</w:t>
      </w:r>
      <w:r>
        <w:t xml:space="preserve"> </w:t>
      </w:r>
      <w:r w:rsidRPr="00672A6B">
        <w:t>essential</w:t>
      </w:r>
      <w:r>
        <w:t xml:space="preserve"> </w:t>
      </w:r>
      <w:r w:rsidRPr="00672A6B">
        <w:t>idea</w:t>
      </w:r>
      <w:r>
        <w:t xml:space="preserve"> </w:t>
      </w:r>
      <w:r w:rsidRPr="00672A6B">
        <w:t>behind</w:t>
      </w:r>
      <w:r>
        <w:t xml:space="preserve"> </w:t>
      </w:r>
      <w:r w:rsidRPr="00672A6B">
        <w:t>this</w:t>
      </w:r>
      <w:r>
        <w:t xml:space="preserve"> </w:t>
      </w:r>
      <w:r w:rsidRPr="00672A6B">
        <w:t>area-based</w:t>
      </w:r>
      <w:r>
        <w:t xml:space="preserve"> </w:t>
      </w:r>
      <w:r w:rsidRPr="00672A6B">
        <w:t>display</w:t>
      </w:r>
      <w:r>
        <w:t xml:space="preserve"> </w:t>
      </w:r>
      <w:r w:rsidRPr="00672A6B">
        <w:t>goes</w:t>
      </w:r>
      <w:r>
        <w:t xml:space="preserve"> </w:t>
      </w:r>
      <w:r w:rsidRPr="00672A6B">
        <w:t>back</w:t>
      </w:r>
      <w:r>
        <w:t xml:space="preserve"> </w:t>
      </w:r>
      <w:r w:rsidRPr="00672A6B">
        <w:t>to</w:t>
      </w:r>
      <w:r>
        <w:t xml:space="preserve"> </w:t>
      </w:r>
      <w:r w:rsidRPr="00672A6B">
        <w:t>Georg</w:t>
      </w:r>
      <w:r>
        <w:t xml:space="preserve"> </w:t>
      </w:r>
      <w:r w:rsidRPr="00672A6B">
        <w:t>von</w:t>
      </w:r>
      <w:r>
        <w:t xml:space="preserve"> </w:t>
      </w:r>
      <w:proofErr w:type="spellStart"/>
      <w:r w:rsidRPr="00672A6B">
        <w:t>Mayr</w:t>
      </w:r>
      <w:proofErr w:type="spellEnd"/>
      <w:r>
        <w:t xml:space="preserve"> </w:t>
      </w:r>
      <w:r w:rsidRPr="00672A6B">
        <w:t>in</w:t>
      </w:r>
      <w:r>
        <w:t xml:space="preserve"> </w:t>
      </w:r>
      <w:r w:rsidRPr="00672A6B">
        <w:t>1877</w:t>
      </w:r>
      <w:r>
        <w:t xml:space="preserve"> </w:t>
      </w:r>
      <w:r w:rsidRPr="00672A6B">
        <w:t>(Friendly,</w:t>
      </w:r>
      <w:r>
        <w:t xml:space="preserve"> “A Brief History”</w:t>
      </w:r>
      <w:r w:rsidRPr="00672A6B">
        <w:t>).</w:t>
      </w:r>
    </w:p>
  </w:footnote>
  <w:footnote w:id="3">
    <w:p w14:paraId="6A15ADF0" w14:textId="1669D1BA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Among</w:t>
      </w:r>
      <w:r>
        <w:t xml:space="preserve"> </w:t>
      </w:r>
      <w:r w:rsidRPr="00672A6B">
        <w:t>these</w:t>
      </w:r>
      <w:r>
        <w:t xml:space="preserve"> </w:t>
      </w:r>
      <w:r w:rsidRPr="00672A6B">
        <w:t>are</w:t>
      </w:r>
      <w:r>
        <w:t xml:space="preserve"> </w:t>
      </w:r>
      <w:r w:rsidRPr="00672A6B">
        <w:t>general</w:t>
      </w:r>
      <w:r>
        <w:t xml:space="preserve"> </w:t>
      </w:r>
      <w:r w:rsidRPr="00672A6B">
        <w:t>histories</w:t>
      </w:r>
      <w:r>
        <w:t xml:space="preserve"> </w:t>
      </w:r>
      <w:r w:rsidRPr="00672A6B">
        <w:t>in</w:t>
      </w:r>
      <w:r>
        <w:t xml:space="preserve"> </w:t>
      </w:r>
      <w:r w:rsidRPr="00672A6B">
        <w:t>the</w:t>
      </w:r>
      <w:r>
        <w:t xml:space="preserve"> </w:t>
      </w:r>
      <w:r w:rsidRPr="00672A6B">
        <w:t>fields</w:t>
      </w:r>
      <w:r>
        <w:t xml:space="preserve"> </w:t>
      </w:r>
      <w:r w:rsidRPr="00672A6B">
        <w:t>of</w:t>
      </w:r>
      <w:r>
        <w:t xml:space="preserve"> </w:t>
      </w:r>
      <w:r w:rsidRPr="00672A6B">
        <w:t>probability</w:t>
      </w:r>
      <w:r>
        <w:t xml:space="preserve"> (</w:t>
      </w:r>
      <w:proofErr w:type="spellStart"/>
      <w:r>
        <w:t>Hald</w:t>
      </w:r>
      <w:proofErr w:type="spellEnd"/>
      <w:r w:rsidRPr="00672A6B">
        <w:t>),</w:t>
      </w:r>
      <w:r>
        <w:t xml:space="preserve"> </w:t>
      </w:r>
      <w:r w:rsidRPr="00672A6B">
        <w:t>statistics</w:t>
      </w:r>
      <w:r>
        <w:t xml:space="preserve"> (Pearson; Porter; </w:t>
      </w:r>
      <w:r w:rsidRPr="00672A6B">
        <w:t>Stigler,</w:t>
      </w:r>
      <w:r>
        <w:t xml:space="preserve"> </w:t>
      </w:r>
      <w:r w:rsidRPr="00181FAD">
        <w:rPr>
          <w:i/>
        </w:rPr>
        <w:t>History of Statistics</w:t>
      </w:r>
      <w:r w:rsidRPr="00672A6B">
        <w:t>),</w:t>
      </w:r>
      <w:r>
        <w:t xml:space="preserve"> </w:t>
      </w:r>
      <w:r w:rsidRPr="00672A6B">
        <w:t>astronomy</w:t>
      </w:r>
      <w:r>
        <w:t xml:space="preserve"> (Riddell</w:t>
      </w:r>
      <w:r w:rsidRPr="00672A6B">
        <w:t>),</w:t>
      </w:r>
      <w:r>
        <w:t xml:space="preserve"> </w:t>
      </w:r>
      <w:proofErr w:type="gramStart"/>
      <w:r w:rsidRPr="00672A6B">
        <w:t>cartography</w:t>
      </w:r>
      <w:proofErr w:type="gramEnd"/>
      <w:r>
        <w:t xml:space="preserve"> </w:t>
      </w:r>
      <w:r w:rsidRPr="00672A6B">
        <w:t>(Wallis</w:t>
      </w:r>
      <w:r>
        <w:t xml:space="preserve"> </w:t>
      </w:r>
      <w:r w:rsidRPr="00672A6B">
        <w:t>and</w:t>
      </w:r>
      <w:r>
        <w:t xml:space="preserve"> Robinson</w:t>
      </w:r>
      <w:r w:rsidRPr="00672A6B">
        <w:t>).</w:t>
      </w:r>
      <w:r>
        <w:t xml:space="preserve"> </w:t>
      </w:r>
      <w:r w:rsidRPr="00672A6B">
        <w:t>More</w:t>
      </w:r>
      <w:r>
        <w:t xml:space="preserve"> </w:t>
      </w:r>
      <w:r w:rsidRPr="00672A6B">
        <w:t>specialized</w:t>
      </w:r>
      <w:r>
        <w:t xml:space="preserve"> </w:t>
      </w:r>
      <w:r w:rsidRPr="00672A6B">
        <w:t>accounts</w:t>
      </w:r>
      <w:r>
        <w:t xml:space="preserve"> </w:t>
      </w:r>
      <w:r w:rsidRPr="00672A6B">
        <w:t>focus</w:t>
      </w:r>
      <w:r>
        <w:t xml:space="preserve"> </w:t>
      </w:r>
      <w:r w:rsidRPr="00672A6B">
        <w:t>on</w:t>
      </w:r>
      <w:r>
        <w:t xml:space="preserve"> </w:t>
      </w:r>
      <w:r w:rsidRPr="00672A6B">
        <w:t>the</w:t>
      </w:r>
      <w:r>
        <w:t xml:space="preserve"> </w:t>
      </w:r>
      <w:r w:rsidRPr="00672A6B">
        <w:t>early</w:t>
      </w:r>
      <w:r>
        <w:t xml:space="preserve"> </w:t>
      </w:r>
      <w:r w:rsidRPr="00672A6B">
        <w:t>history</w:t>
      </w:r>
      <w:r>
        <w:t xml:space="preserve"> </w:t>
      </w:r>
      <w:r w:rsidRPr="00672A6B">
        <w:t>of</w:t>
      </w:r>
      <w:r>
        <w:t xml:space="preserve"> </w:t>
      </w:r>
      <w:r w:rsidRPr="00672A6B">
        <w:t>graphic</w:t>
      </w:r>
      <w:r>
        <w:t xml:space="preserve"> </w:t>
      </w:r>
      <w:r w:rsidRPr="00672A6B">
        <w:t>recording</w:t>
      </w:r>
      <w:r>
        <w:t xml:space="preserve"> </w:t>
      </w:r>
      <w:r w:rsidRPr="00672A6B">
        <w:t>(Hoff</w:t>
      </w:r>
      <w:r>
        <w:t xml:space="preserve"> </w:t>
      </w:r>
      <w:r w:rsidRPr="00672A6B">
        <w:t>and</w:t>
      </w:r>
      <w:r>
        <w:t xml:space="preserve"> </w:t>
      </w:r>
      <w:r w:rsidRPr="00672A6B">
        <w:t>Geddes,</w:t>
      </w:r>
      <w:r>
        <w:t xml:space="preserve"> “Graphic Recording,” “Beginnings”</w:t>
      </w:r>
      <w:r w:rsidRPr="00672A6B">
        <w:t>),</w:t>
      </w:r>
      <w:r>
        <w:t xml:space="preserve"> </w:t>
      </w:r>
      <w:r w:rsidRPr="00672A6B">
        <w:t>statistical</w:t>
      </w:r>
      <w:r>
        <w:t xml:space="preserve"> </w:t>
      </w:r>
      <w:r w:rsidRPr="00672A6B">
        <w:t>graphs</w:t>
      </w:r>
      <w:r>
        <w:t xml:space="preserve"> </w:t>
      </w:r>
      <w:r w:rsidRPr="00672A6B">
        <w:t>(</w:t>
      </w:r>
      <w:proofErr w:type="spellStart"/>
      <w:r w:rsidRPr="00672A6B">
        <w:t>Funkhouser</w:t>
      </w:r>
      <w:proofErr w:type="spellEnd"/>
      <w:r w:rsidRPr="00672A6B">
        <w:t>,</w:t>
      </w:r>
      <w:r>
        <w:t xml:space="preserve"> “Note,” “Historical Development”; Royston; Tilling</w:t>
      </w:r>
      <w:r w:rsidRPr="00672A6B">
        <w:t>),</w:t>
      </w:r>
      <w:r>
        <w:t xml:space="preserve"> </w:t>
      </w:r>
      <w:r w:rsidRPr="00672A6B">
        <w:t>fitting</w:t>
      </w:r>
      <w:r>
        <w:t xml:space="preserve"> </w:t>
      </w:r>
      <w:r w:rsidRPr="00672A6B">
        <w:t>equations</w:t>
      </w:r>
      <w:r>
        <w:t xml:space="preserve"> </w:t>
      </w:r>
      <w:r w:rsidRPr="00672A6B">
        <w:t>to</w:t>
      </w:r>
      <w:r>
        <w:t xml:space="preserve"> </w:t>
      </w:r>
      <w:r w:rsidRPr="00672A6B">
        <w:t>empirical</w:t>
      </w:r>
      <w:r>
        <w:t xml:space="preserve"> </w:t>
      </w:r>
      <w:r w:rsidRPr="00672A6B">
        <w:t>data</w:t>
      </w:r>
      <w:r>
        <w:t xml:space="preserve"> (</w:t>
      </w:r>
      <w:proofErr w:type="spellStart"/>
      <w:r>
        <w:t>Farebrother</w:t>
      </w:r>
      <w:proofErr w:type="spellEnd"/>
      <w:r w:rsidRPr="00672A6B">
        <w:t>),</w:t>
      </w:r>
      <w:r>
        <w:t xml:space="preserve"> </w:t>
      </w:r>
      <w:r w:rsidRPr="00672A6B">
        <w:t>cartography</w:t>
      </w:r>
      <w:r>
        <w:t xml:space="preserve"> </w:t>
      </w:r>
      <w:r w:rsidRPr="00672A6B">
        <w:t>(</w:t>
      </w:r>
      <w:proofErr w:type="spellStart"/>
      <w:r w:rsidRPr="00672A6B">
        <w:t>Fri</w:t>
      </w:r>
      <w:r>
        <w:t>is</w:t>
      </w:r>
      <w:proofErr w:type="spellEnd"/>
      <w:r>
        <w:t xml:space="preserve">; </w:t>
      </w:r>
      <w:proofErr w:type="spellStart"/>
      <w:r w:rsidRPr="00672A6B">
        <w:t>Kruskal</w:t>
      </w:r>
      <w:proofErr w:type="spellEnd"/>
      <w:r w:rsidRPr="00672A6B">
        <w:t>,</w:t>
      </w:r>
      <w:r>
        <w:t xml:space="preserve"> “Visions of Maps”</w:t>
      </w:r>
      <w:r w:rsidRPr="00672A6B">
        <w:t>),</w:t>
      </w:r>
      <w:r>
        <w:t xml:space="preserve"> </w:t>
      </w:r>
      <w:r w:rsidRPr="00672A6B">
        <w:t>thematic</w:t>
      </w:r>
      <w:r>
        <w:t xml:space="preserve"> </w:t>
      </w:r>
      <w:r w:rsidRPr="00672A6B">
        <w:t>mapping</w:t>
      </w:r>
      <w:r>
        <w:t xml:space="preserve"> </w:t>
      </w:r>
      <w:r w:rsidRPr="00672A6B">
        <w:t>(Friendly</w:t>
      </w:r>
      <w:r>
        <w:t xml:space="preserve"> </w:t>
      </w:r>
      <w:r w:rsidRPr="00672A6B">
        <w:t>and</w:t>
      </w:r>
      <w:r>
        <w:t xml:space="preserve"> </w:t>
      </w:r>
      <w:proofErr w:type="spellStart"/>
      <w:r>
        <w:t>Palsky</w:t>
      </w:r>
      <w:proofErr w:type="spellEnd"/>
      <w:r>
        <w:t xml:space="preserve">; </w:t>
      </w:r>
      <w:proofErr w:type="spellStart"/>
      <w:r w:rsidRPr="00672A6B">
        <w:t>Palsky</w:t>
      </w:r>
      <w:proofErr w:type="spellEnd"/>
      <w:r w:rsidRPr="00672A6B">
        <w:t>,</w:t>
      </w:r>
      <w:r>
        <w:t xml:space="preserve"> </w:t>
      </w:r>
      <w:r w:rsidRPr="00297083">
        <w:rPr>
          <w:i/>
        </w:rPr>
        <w:t xml:space="preserve">Des </w:t>
      </w:r>
      <w:proofErr w:type="spellStart"/>
      <w:r w:rsidRPr="00297083">
        <w:rPr>
          <w:i/>
        </w:rPr>
        <w:t>Chiffres</w:t>
      </w:r>
      <w:proofErr w:type="spellEnd"/>
      <w:r>
        <w:t xml:space="preserve">; </w:t>
      </w:r>
      <w:r w:rsidRPr="00672A6B">
        <w:t>Robinson,</w:t>
      </w:r>
      <w:r>
        <w:t xml:space="preserve"> </w:t>
      </w:r>
      <w:r w:rsidRPr="00C118F6">
        <w:rPr>
          <w:i/>
        </w:rPr>
        <w:t>Early Thematic Mapping</w:t>
      </w:r>
      <w:r w:rsidRPr="00672A6B">
        <w:t>),</w:t>
      </w:r>
      <w:r>
        <w:t xml:space="preserve"> </w:t>
      </w:r>
      <w:r w:rsidRPr="00672A6B">
        <w:t>and</w:t>
      </w:r>
      <w:r>
        <w:t xml:space="preserve"> </w:t>
      </w:r>
      <w:r w:rsidRPr="00672A6B">
        <w:t>so</w:t>
      </w:r>
      <w:r>
        <w:t xml:space="preserve"> </w:t>
      </w:r>
      <w:r w:rsidRPr="00672A6B">
        <w:t>forth.</w:t>
      </w:r>
    </w:p>
  </w:footnote>
  <w:footnote w:id="4">
    <w:p w14:paraId="5CBED0B0" w14:textId="77777777" w:rsidR="002833C8" w:rsidRPr="009C3932" w:rsidRDefault="002833C8" w:rsidP="008F3C0A">
      <w:pPr>
        <w:pStyle w:val="FootnoteText"/>
        <w:spacing w:line="480" w:lineRule="auto"/>
        <w:rPr>
          <w:rFonts w:ascii="Times New Roman" w:hAnsi="Times New Roman"/>
          <w:lang w:val="en-US"/>
        </w:rPr>
      </w:pPr>
      <w:r w:rsidRPr="009C3932">
        <w:rPr>
          <w:rStyle w:val="FootnoteReference"/>
          <w:rFonts w:ascii="Times New Roman" w:hAnsi="Times New Roman"/>
        </w:rPr>
        <w:footnoteRef/>
      </w:r>
      <w:r w:rsidRPr="009C3932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>The original web version was originally shown at http://www.math.yorku. ca/SCS/Gallery/milestone.</w:t>
      </w:r>
    </w:p>
  </w:footnote>
  <w:footnote w:id="5">
    <w:p w14:paraId="1F58DD7C" w14:textId="4A1176EF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Another</w:t>
      </w:r>
      <w:r>
        <w:t xml:space="preserve"> </w:t>
      </w:r>
      <w:r w:rsidRPr="00672A6B">
        <w:t>recent</w:t>
      </w:r>
      <w:r>
        <w:t xml:space="preserve"> </w:t>
      </w:r>
      <w:r w:rsidRPr="00672A6B">
        <w:t>book,</w:t>
      </w:r>
      <w:r>
        <w:t xml:space="preserve"> </w:t>
      </w:r>
      <w:r w:rsidRPr="009C3932">
        <w:rPr>
          <w:i/>
        </w:rPr>
        <w:t>Visualizing Time</w:t>
      </w:r>
      <w:r>
        <w:t xml:space="preserve"> </w:t>
      </w:r>
      <w:r w:rsidRPr="00672A6B">
        <w:t>(Wi</w:t>
      </w:r>
      <w:r>
        <w:t>lls</w:t>
      </w:r>
      <w:r w:rsidRPr="00672A6B">
        <w:t>),</w:t>
      </w:r>
      <w:r>
        <w:t xml:space="preserve"> </w:t>
      </w:r>
      <w:r w:rsidRPr="00672A6B">
        <w:t>discusses</w:t>
      </w:r>
      <w:r>
        <w:t xml:space="preserve"> </w:t>
      </w:r>
      <w:r w:rsidRPr="00672A6B">
        <w:t>a</w:t>
      </w:r>
      <w:r>
        <w:t xml:space="preserve"> </w:t>
      </w:r>
      <w:r w:rsidRPr="00672A6B">
        <w:t>range</w:t>
      </w:r>
      <w:r>
        <w:t xml:space="preserve"> </w:t>
      </w:r>
      <w:r w:rsidRPr="00672A6B">
        <w:t>of</w:t>
      </w:r>
      <w:r>
        <w:t xml:space="preserve"> </w:t>
      </w:r>
      <w:r w:rsidRPr="00672A6B">
        <w:t>modern</w:t>
      </w:r>
      <w:r>
        <w:t xml:space="preserve"> </w:t>
      </w:r>
      <w:r w:rsidRPr="00672A6B">
        <w:t>graphical</w:t>
      </w:r>
      <w:r>
        <w:t xml:space="preserve"> </w:t>
      </w:r>
      <w:r w:rsidRPr="00672A6B">
        <w:t>methods</w:t>
      </w:r>
      <w:r>
        <w:t xml:space="preserve"> </w:t>
      </w:r>
      <w:r w:rsidRPr="00672A6B">
        <w:t>for</w:t>
      </w:r>
      <w:r>
        <w:t xml:space="preserve"> </w:t>
      </w:r>
      <w:r w:rsidRPr="00672A6B">
        <w:t>visualizing</w:t>
      </w:r>
      <w:r>
        <w:t xml:space="preserve"> </w:t>
      </w:r>
      <w:r w:rsidRPr="00672A6B">
        <w:t>time-based</w:t>
      </w:r>
      <w:r>
        <w:t xml:space="preserve"> </w:t>
      </w:r>
      <w:r w:rsidRPr="00672A6B">
        <w:t>data.</w:t>
      </w:r>
    </w:p>
  </w:footnote>
  <w:footnote w:id="6">
    <w:p w14:paraId="2F35A6F4" w14:textId="77777777" w:rsidR="002833C8" w:rsidRPr="009C3932" w:rsidRDefault="002833C8" w:rsidP="008F3C0A">
      <w:pPr>
        <w:pStyle w:val="FootnoteText"/>
        <w:spacing w:line="480" w:lineRule="auto"/>
        <w:rPr>
          <w:rFonts w:ascii="Times New Roman" w:hAnsi="Times New Roman"/>
          <w:lang w:val="en-US"/>
        </w:rPr>
      </w:pPr>
      <w:r w:rsidRPr="009C3932">
        <w:rPr>
          <w:rStyle w:val="FootnoteReference"/>
          <w:rFonts w:ascii="Times New Roman" w:hAnsi="Times New Roman"/>
        </w:rPr>
        <w:footnoteRef/>
      </w:r>
      <w:r w:rsidRPr="009C3932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>The entire chart can be viewed in high-resolution at http://www.davidrumsey. com/blog/2012/3/28/timeline-maps</w:t>
      </w:r>
    </w:p>
  </w:footnote>
  <w:footnote w:id="7">
    <w:p w14:paraId="3852AE5D" w14:textId="77777777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Of</w:t>
      </w:r>
      <w:r>
        <w:t xml:space="preserve"> </w:t>
      </w:r>
      <w:r w:rsidRPr="00672A6B">
        <w:t>course,</w:t>
      </w:r>
      <w:r>
        <w:t xml:space="preserve"> </w:t>
      </w:r>
      <w:r w:rsidRPr="00672A6B">
        <w:t>interactive</w:t>
      </w:r>
      <w:r>
        <w:t xml:space="preserve"> </w:t>
      </w:r>
      <w:r w:rsidRPr="00672A6B">
        <w:t>graphics</w:t>
      </w:r>
      <w:r>
        <w:t xml:space="preserve"> </w:t>
      </w:r>
      <w:r w:rsidRPr="00672A6B">
        <w:t>offer</w:t>
      </w:r>
      <w:r>
        <w:t xml:space="preserve"> </w:t>
      </w:r>
      <w:r w:rsidRPr="00672A6B">
        <w:t>the</w:t>
      </w:r>
      <w:r>
        <w:t xml:space="preserve"> </w:t>
      </w:r>
      <w:r w:rsidRPr="00672A6B">
        <w:t>possibility</w:t>
      </w:r>
      <w:r>
        <w:t xml:space="preserve"> </w:t>
      </w:r>
      <w:r w:rsidRPr="00672A6B">
        <w:t>to</w:t>
      </w:r>
      <w:r>
        <w:t xml:space="preserve"> </w:t>
      </w:r>
      <w:r w:rsidRPr="00672A6B">
        <w:t>vary</w:t>
      </w:r>
      <w:r>
        <w:t xml:space="preserve"> </w:t>
      </w:r>
      <w:r w:rsidRPr="00672A6B">
        <w:t>resolution</w:t>
      </w:r>
      <w:r>
        <w:t xml:space="preserve"> </w:t>
      </w:r>
      <w:r w:rsidRPr="00672A6B">
        <w:t>dynamically,</w:t>
      </w:r>
      <w:r>
        <w:t xml:space="preserve"> </w:t>
      </w:r>
      <w:r w:rsidRPr="00672A6B">
        <w:t>by</w:t>
      </w:r>
      <w:r>
        <w:t xml:space="preserve"> </w:t>
      </w:r>
      <w:r w:rsidRPr="00672A6B">
        <w:t>moving</w:t>
      </w:r>
      <w:r>
        <w:t xml:space="preserve"> </w:t>
      </w:r>
      <w:r w:rsidRPr="00672A6B">
        <w:t>a</w:t>
      </w:r>
      <w:r>
        <w:t xml:space="preserve"> </w:t>
      </w:r>
      <w:r w:rsidRPr="00672A6B">
        <w:t>“lens"</w:t>
      </w:r>
      <w:r>
        <w:t xml:space="preserve"> </w:t>
      </w:r>
      <w:r w:rsidRPr="00672A6B">
        <w:t>across</w:t>
      </w:r>
      <w:r>
        <w:t xml:space="preserve"> </w:t>
      </w:r>
      <w:r w:rsidRPr="00672A6B">
        <w:t>the</w:t>
      </w:r>
      <w:r>
        <w:t xml:space="preserve"> </w:t>
      </w:r>
      <w:r w:rsidRPr="00672A6B">
        <w:t>display,</w:t>
      </w:r>
      <w:r>
        <w:t xml:space="preserve"> </w:t>
      </w:r>
      <w:r w:rsidRPr="00672A6B">
        <w:t>as</w:t>
      </w:r>
      <w:r>
        <w:t xml:space="preserve"> </w:t>
      </w:r>
      <w:r w:rsidRPr="00672A6B">
        <w:t>in</w:t>
      </w:r>
      <w:r>
        <w:t xml:space="preserve"> </w:t>
      </w:r>
      <w:r w:rsidRPr="00672A6B">
        <w:t>a</w:t>
      </w:r>
      <w:r>
        <w:t xml:space="preserve"> </w:t>
      </w:r>
      <w:r w:rsidRPr="00672A6B">
        <w:t>hyperbolic</w:t>
      </w:r>
      <w:r>
        <w:t xml:space="preserve"> </w:t>
      </w:r>
      <w:r w:rsidRPr="00672A6B">
        <w:t>viewer.</w:t>
      </w:r>
    </w:p>
  </w:footnote>
  <w:footnote w:id="8">
    <w:p w14:paraId="56F809D0" w14:textId="6A80AFDF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As</w:t>
      </w:r>
      <w:r>
        <w:t xml:space="preserve"> </w:t>
      </w:r>
      <w:r w:rsidRPr="00672A6B">
        <w:t>far</w:t>
      </w:r>
      <w:r>
        <w:t xml:space="preserve"> </w:t>
      </w:r>
      <w:r w:rsidRPr="00672A6B">
        <w:t>as</w:t>
      </w:r>
      <w:r>
        <w:t xml:space="preserve"> </w:t>
      </w:r>
      <w:r w:rsidRPr="00672A6B">
        <w:t>we</w:t>
      </w:r>
      <w:r>
        <w:t xml:space="preserve"> </w:t>
      </w:r>
      <w:r w:rsidRPr="00672A6B">
        <w:t>know,</w:t>
      </w:r>
      <w:r>
        <w:t xml:space="preserve"> </w:t>
      </w:r>
      <w:r w:rsidRPr="00672A6B">
        <w:t>the</w:t>
      </w:r>
      <w:r>
        <w:t xml:space="preserve"> </w:t>
      </w:r>
      <w:r w:rsidRPr="00672A6B">
        <w:t>initial</w:t>
      </w:r>
      <w:r>
        <w:t xml:space="preserve"> </w:t>
      </w:r>
      <w:r w:rsidRPr="00672A6B">
        <w:t>expression</w:t>
      </w:r>
      <w:r>
        <w:t xml:space="preserve"> </w:t>
      </w:r>
      <w:r w:rsidRPr="00672A6B">
        <w:t>of</w:t>
      </w:r>
      <w:r>
        <w:t xml:space="preserve"> </w:t>
      </w:r>
      <w:r w:rsidRPr="00672A6B">
        <w:t>this</w:t>
      </w:r>
      <w:r>
        <w:t xml:space="preserve"> </w:t>
      </w:r>
      <w:r w:rsidRPr="00672A6B">
        <w:t>idea</w:t>
      </w:r>
      <w:r>
        <w:t xml:space="preserve"> </w:t>
      </w:r>
      <w:r w:rsidRPr="00672A6B">
        <w:t>appeared</w:t>
      </w:r>
      <w:r>
        <w:t xml:space="preserve"> </w:t>
      </w:r>
      <w:r w:rsidRPr="00672A6B">
        <w:t>in</w:t>
      </w:r>
      <w:r>
        <w:t xml:space="preserve"> </w:t>
      </w:r>
      <w:r w:rsidRPr="00672A6B">
        <w:t>a</w:t>
      </w:r>
      <w:r>
        <w:t xml:space="preserve"> </w:t>
      </w:r>
      <w:r w:rsidRPr="00672A6B">
        <w:t>paper</w:t>
      </w:r>
      <w:r>
        <w:t xml:space="preserve"> </w:t>
      </w:r>
      <w:r w:rsidRPr="00672A6B">
        <w:t>by</w:t>
      </w:r>
      <w:r>
        <w:t xml:space="preserve"> </w:t>
      </w:r>
      <w:r w:rsidRPr="00672A6B">
        <w:t>Rubin</w:t>
      </w:r>
      <w:r>
        <w:t xml:space="preserve"> </w:t>
      </w:r>
      <w:r w:rsidRPr="00672A6B">
        <w:t>discussing</w:t>
      </w:r>
      <w:r>
        <w:t xml:space="preserve"> </w:t>
      </w:r>
      <w:r w:rsidRPr="00672A6B">
        <w:t>various</w:t>
      </w:r>
      <w:r>
        <w:t xml:space="preserve"> </w:t>
      </w:r>
      <w:r w:rsidRPr="00672A6B">
        <w:t>ways</w:t>
      </w:r>
      <w:r>
        <w:t xml:space="preserve"> </w:t>
      </w:r>
      <w:r w:rsidRPr="00672A6B">
        <w:t>in</w:t>
      </w:r>
      <w:r>
        <w:t xml:space="preserve"> </w:t>
      </w:r>
      <w:r w:rsidRPr="00672A6B">
        <w:t>which</w:t>
      </w:r>
      <w:r>
        <w:t xml:space="preserve"> </w:t>
      </w:r>
      <w:r w:rsidRPr="00672A6B">
        <w:t>statistical</w:t>
      </w:r>
      <w:r>
        <w:t xml:space="preserve"> </w:t>
      </w:r>
      <w:r w:rsidRPr="00672A6B">
        <w:t>methods</w:t>
      </w:r>
      <w:r>
        <w:t xml:space="preserve"> </w:t>
      </w:r>
      <w:r w:rsidRPr="00672A6B">
        <w:t>could</w:t>
      </w:r>
      <w:r>
        <w:t xml:space="preserve"> </w:t>
      </w:r>
      <w:r w:rsidRPr="00672A6B">
        <w:t>be</w:t>
      </w:r>
      <w:r>
        <w:t xml:space="preserve"> </w:t>
      </w:r>
      <w:r w:rsidRPr="00672A6B">
        <w:t>applied</w:t>
      </w:r>
      <w:r>
        <w:t xml:space="preserve"> </w:t>
      </w:r>
      <w:r w:rsidRPr="00672A6B">
        <w:t>to</w:t>
      </w:r>
      <w:r>
        <w:t xml:space="preserve"> </w:t>
      </w:r>
      <w:r w:rsidRPr="00672A6B">
        <w:t>historical</w:t>
      </w:r>
      <w:r>
        <w:t xml:space="preserve"> </w:t>
      </w:r>
      <w:r w:rsidRPr="00672A6B">
        <w:t>topics.</w:t>
      </w:r>
      <w:r>
        <w:t xml:space="preserve"> </w:t>
      </w:r>
      <w:r w:rsidRPr="00672A6B">
        <w:t>These</w:t>
      </w:r>
      <w:r>
        <w:t xml:space="preserve"> </w:t>
      </w:r>
      <w:r w:rsidRPr="00672A6B">
        <w:t>included:</w:t>
      </w:r>
      <w:r>
        <w:t xml:space="preserve"> </w:t>
      </w:r>
      <w:r w:rsidRPr="00672A6B">
        <w:t>the</w:t>
      </w:r>
      <w:r>
        <w:t xml:space="preserve"> </w:t>
      </w:r>
      <w:r w:rsidRPr="00672A6B">
        <w:t>use</w:t>
      </w:r>
      <w:r>
        <w:t xml:space="preserve"> </w:t>
      </w:r>
      <w:r w:rsidRPr="00672A6B">
        <w:t>of</w:t>
      </w:r>
      <w:r>
        <w:t xml:space="preserve"> </w:t>
      </w:r>
      <w:r w:rsidRPr="00672A6B">
        <w:t>sampling</w:t>
      </w:r>
      <w:r>
        <w:t xml:space="preserve"> </w:t>
      </w:r>
      <w:r w:rsidRPr="00672A6B">
        <w:t>methods</w:t>
      </w:r>
      <w:r>
        <w:t xml:space="preserve"> </w:t>
      </w:r>
      <w:r w:rsidRPr="00672A6B">
        <w:t>to</w:t>
      </w:r>
      <w:r>
        <w:t xml:space="preserve"> </w:t>
      </w:r>
      <w:r w:rsidRPr="00672A6B">
        <w:t>test</w:t>
      </w:r>
      <w:r>
        <w:t xml:space="preserve"> </w:t>
      </w:r>
      <w:r w:rsidRPr="00672A6B">
        <w:t>historical</w:t>
      </w:r>
      <w:r>
        <w:t xml:space="preserve"> </w:t>
      </w:r>
      <w:r w:rsidRPr="00672A6B">
        <w:t>theories;</w:t>
      </w:r>
      <w:r>
        <w:t xml:space="preserve"> </w:t>
      </w:r>
      <w:r w:rsidRPr="00672A6B">
        <w:t>statistical</w:t>
      </w:r>
      <w:r>
        <w:t xml:space="preserve"> </w:t>
      </w:r>
      <w:r w:rsidRPr="00672A6B">
        <w:t>distributions</w:t>
      </w:r>
      <w:r>
        <w:t xml:space="preserve"> </w:t>
      </w:r>
      <w:r w:rsidRPr="00672A6B">
        <w:t>applied</w:t>
      </w:r>
      <w:r>
        <w:t xml:space="preserve"> </w:t>
      </w:r>
      <w:r w:rsidRPr="00672A6B">
        <w:t>to</w:t>
      </w:r>
      <w:r>
        <w:t xml:space="preserve"> </w:t>
      </w:r>
      <w:r w:rsidRPr="00672A6B">
        <w:t>historical</w:t>
      </w:r>
      <w:r>
        <w:t xml:space="preserve"> </w:t>
      </w:r>
      <w:r w:rsidRPr="00672A6B">
        <w:t>data;</w:t>
      </w:r>
      <w:r>
        <w:t xml:space="preserve"> </w:t>
      </w:r>
      <w:r w:rsidRPr="00672A6B">
        <w:t>and,</w:t>
      </w:r>
      <w:r>
        <w:t xml:space="preserve"> </w:t>
      </w:r>
      <w:r w:rsidRPr="00672A6B">
        <w:t>the</w:t>
      </w:r>
      <w:r>
        <w:t xml:space="preserve"> </w:t>
      </w:r>
      <w:r w:rsidRPr="00672A6B">
        <w:t>use</w:t>
      </w:r>
      <w:r>
        <w:t xml:space="preserve"> </w:t>
      </w:r>
      <w:r w:rsidRPr="00672A6B">
        <w:t>of</w:t>
      </w:r>
      <w:r>
        <w:t xml:space="preserve"> </w:t>
      </w:r>
      <w:r w:rsidRPr="00672A6B">
        <w:t>time</w:t>
      </w:r>
      <w:r>
        <w:t xml:space="preserve"> </w:t>
      </w:r>
      <w:r w:rsidRPr="00672A6B">
        <w:t>series</w:t>
      </w:r>
      <w:r>
        <w:t xml:space="preserve"> </w:t>
      </w:r>
      <w:r w:rsidRPr="00672A6B">
        <w:t>graphs</w:t>
      </w:r>
      <w:r>
        <w:t xml:space="preserve"> </w:t>
      </w:r>
      <w:r w:rsidRPr="00672A6B">
        <w:t>with</w:t>
      </w:r>
      <w:r>
        <w:t xml:space="preserve"> </w:t>
      </w:r>
      <w:r w:rsidRPr="00672A6B">
        <w:t>smoothed</w:t>
      </w:r>
      <w:r>
        <w:t xml:space="preserve"> </w:t>
      </w:r>
      <w:r w:rsidRPr="00672A6B">
        <w:t>curves</w:t>
      </w:r>
      <w:r>
        <w:t xml:space="preserve"> </w:t>
      </w:r>
      <w:r w:rsidRPr="00672A6B">
        <w:t>to</w:t>
      </w:r>
      <w:r>
        <w:t xml:space="preserve"> </w:t>
      </w:r>
      <w:r w:rsidRPr="00672A6B">
        <w:t>study</w:t>
      </w:r>
      <w:r>
        <w:t xml:space="preserve"> </w:t>
      </w:r>
      <w:r w:rsidRPr="00672A6B">
        <w:t>historical</w:t>
      </w:r>
      <w:r>
        <w:t xml:space="preserve"> </w:t>
      </w:r>
      <w:r w:rsidRPr="00672A6B">
        <w:t>trends.</w:t>
      </w:r>
      <w:r>
        <w:t xml:space="preserve"> </w:t>
      </w:r>
      <w:r w:rsidRPr="00672A6B">
        <w:t>More</w:t>
      </w:r>
      <w:r>
        <w:t xml:space="preserve"> </w:t>
      </w:r>
      <w:r w:rsidRPr="00672A6B">
        <w:t>recently,</w:t>
      </w:r>
      <w:r>
        <w:t xml:space="preserve"> </w:t>
      </w:r>
      <w:r w:rsidRPr="00672A6B">
        <w:t>many</w:t>
      </w:r>
      <w:r>
        <w:t xml:space="preserve"> </w:t>
      </w:r>
      <w:r w:rsidRPr="00672A6B">
        <w:t>examples</w:t>
      </w:r>
      <w:r>
        <w:t xml:space="preserve"> </w:t>
      </w:r>
      <w:r w:rsidRPr="00672A6B">
        <w:t>of</w:t>
      </w:r>
      <w:r>
        <w:t xml:space="preserve"> </w:t>
      </w:r>
      <w:r w:rsidRPr="00672A6B">
        <w:t>the</w:t>
      </w:r>
      <w:r>
        <w:t xml:space="preserve"> </w:t>
      </w:r>
      <w:r w:rsidRPr="00672A6B">
        <w:t>application</w:t>
      </w:r>
      <w:r>
        <w:t xml:space="preserve"> </w:t>
      </w:r>
      <w:r w:rsidRPr="00672A6B">
        <w:t>of</w:t>
      </w:r>
      <w:r>
        <w:t xml:space="preserve"> </w:t>
      </w:r>
      <w:r w:rsidRPr="00672A6B">
        <w:t>these</w:t>
      </w:r>
      <w:r>
        <w:t xml:space="preserve"> </w:t>
      </w:r>
      <w:r w:rsidRPr="00672A6B">
        <w:t>ideas</w:t>
      </w:r>
      <w:r>
        <w:t xml:space="preserve"> </w:t>
      </w:r>
      <w:r w:rsidRPr="00672A6B">
        <w:t>to</w:t>
      </w:r>
      <w:r>
        <w:t xml:space="preserve"> </w:t>
      </w:r>
      <w:r w:rsidRPr="00672A6B">
        <w:t>statistical</w:t>
      </w:r>
      <w:r>
        <w:t xml:space="preserve"> </w:t>
      </w:r>
      <w:r w:rsidRPr="00672A6B">
        <w:t>topics</w:t>
      </w:r>
      <w:r>
        <w:t xml:space="preserve"> </w:t>
      </w:r>
      <w:r w:rsidRPr="00672A6B">
        <w:t>can</w:t>
      </w:r>
      <w:r>
        <w:t xml:space="preserve"> </w:t>
      </w:r>
      <w:r w:rsidRPr="00672A6B">
        <w:t>be</w:t>
      </w:r>
      <w:r>
        <w:t xml:space="preserve"> </w:t>
      </w:r>
      <w:r w:rsidRPr="00672A6B">
        <w:t>found</w:t>
      </w:r>
      <w:r>
        <w:t xml:space="preserve"> </w:t>
      </w:r>
      <w:r w:rsidRPr="00672A6B">
        <w:t>in</w:t>
      </w:r>
      <w:r>
        <w:t xml:space="preserve"> </w:t>
      </w:r>
      <w:r w:rsidRPr="00672A6B">
        <w:t>Stigler</w:t>
      </w:r>
      <w:r>
        <w:t xml:space="preserve"> (</w:t>
      </w:r>
      <w:r w:rsidRPr="002D74EC">
        <w:rPr>
          <w:i/>
        </w:rPr>
        <w:t>History of Statistics</w:t>
      </w:r>
      <w:r w:rsidRPr="002D74EC">
        <w:t>,</w:t>
      </w:r>
      <w:r w:rsidRPr="002D74EC">
        <w:rPr>
          <w:i/>
        </w:rPr>
        <w:t xml:space="preserve"> Statistics on the Table</w:t>
      </w:r>
      <w:r w:rsidRPr="00672A6B">
        <w:t>),</w:t>
      </w:r>
      <w:r>
        <w:t xml:space="preserve"> </w:t>
      </w:r>
      <w:r w:rsidRPr="00672A6B">
        <w:t>as</w:t>
      </w:r>
      <w:r>
        <w:t xml:space="preserve"> </w:t>
      </w:r>
      <w:r w:rsidRPr="00672A6B">
        <w:t>well</w:t>
      </w:r>
      <w:r>
        <w:t xml:space="preserve"> </w:t>
      </w:r>
      <w:r w:rsidRPr="00672A6B">
        <w:t>as</w:t>
      </w:r>
      <w:r>
        <w:t xml:space="preserve"> </w:t>
      </w:r>
      <w:r w:rsidRPr="00672A6B">
        <w:t>our</w:t>
      </w:r>
      <w:r>
        <w:t xml:space="preserve"> </w:t>
      </w:r>
      <w:r w:rsidRPr="00672A6B">
        <w:t>own</w:t>
      </w:r>
      <w:r>
        <w:t xml:space="preserve"> </w:t>
      </w:r>
      <w:r w:rsidRPr="00672A6B">
        <w:t>papers</w:t>
      </w:r>
      <w:r>
        <w:t xml:space="preserve"> </w:t>
      </w:r>
      <w:r w:rsidRPr="00672A6B">
        <w:t>on</w:t>
      </w:r>
      <w:r>
        <w:t xml:space="preserve"> </w:t>
      </w:r>
      <w:r w:rsidRPr="00672A6B">
        <w:t>the</w:t>
      </w:r>
      <w:r>
        <w:t xml:space="preserve"> </w:t>
      </w:r>
      <w:r w:rsidRPr="00672A6B">
        <w:t>history</w:t>
      </w:r>
      <w:r>
        <w:t xml:space="preserve"> </w:t>
      </w:r>
      <w:r w:rsidRPr="00672A6B">
        <w:t>of</w:t>
      </w:r>
      <w:r>
        <w:t xml:space="preserve"> </w:t>
      </w:r>
      <w:r w:rsidRPr="00672A6B">
        <w:t>data</w:t>
      </w:r>
      <w:r>
        <w:t xml:space="preserve"> </w:t>
      </w:r>
      <w:r w:rsidRPr="00672A6B">
        <w:t>visualization,</w:t>
      </w:r>
      <w:r>
        <w:t xml:space="preserve"> </w:t>
      </w:r>
      <w:r w:rsidRPr="00672A6B">
        <w:t>cited</w:t>
      </w:r>
      <w:r>
        <w:t xml:space="preserve"> </w:t>
      </w:r>
      <w:r w:rsidRPr="00672A6B">
        <w:t>inter</w:t>
      </w:r>
      <w:r>
        <w:t xml:space="preserve"> </w:t>
      </w:r>
      <w:r w:rsidRPr="00672A6B">
        <w:t>alia.</w:t>
      </w:r>
    </w:p>
    <w:p w14:paraId="049D5D36" w14:textId="77777777" w:rsidR="002833C8" w:rsidRPr="00672A6B" w:rsidRDefault="002833C8" w:rsidP="00083FA9">
      <w:pPr>
        <w:pStyle w:val="FootnoteText"/>
      </w:pPr>
    </w:p>
  </w:footnote>
  <w:footnote w:id="9">
    <w:p w14:paraId="240DA2A2" w14:textId="1EDC21FF" w:rsidR="002833C8" w:rsidRPr="008F3C0A" w:rsidRDefault="002833C8" w:rsidP="008F3C0A">
      <w:pPr>
        <w:pStyle w:val="FootnoteText"/>
        <w:spacing w:line="480" w:lineRule="auto"/>
        <w:rPr>
          <w:rFonts w:ascii="Times New Roman" w:hAnsi="Times New Roman"/>
        </w:rPr>
      </w:pPr>
      <w:r w:rsidRPr="008F3C0A">
        <w:rPr>
          <w:rStyle w:val="FootnoteReference"/>
          <w:rFonts w:ascii="Times New Roman" w:hAnsi="Times New Roman"/>
        </w:rPr>
        <w:footnoteRef/>
      </w:r>
      <w:r w:rsidRPr="008F3C0A">
        <w:rPr>
          <w:rFonts w:ascii="Times New Roman" w:hAnsi="Times New Roman"/>
        </w:rPr>
        <w:t xml:space="preserve"> </w:t>
      </w:r>
      <w:r w:rsidRPr="008F3C0A">
        <w:rPr>
          <w:rFonts w:ascii="Times New Roman" w:hAnsi="Times New Roman"/>
          <w:sz w:val="24"/>
          <w:szCs w:val="24"/>
        </w:rPr>
        <w:t xml:space="preserve">Some examples are Charles Joseph Minard’s famous depiction of Napoleon’s </w:t>
      </w:r>
      <w:r>
        <w:rPr>
          <w:rFonts w:ascii="Times New Roman" w:hAnsi="Times New Roman"/>
          <w:sz w:val="24"/>
          <w:szCs w:val="24"/>
        </w:rPr>
        <w:t>March on Moscow (Friendly, “Visions and Re-Visions”</w:t>
      </w:r>
      <w:r w:rsidRPr="008F3C0A">
        <w:rPr>
          <w:rFonts w:ascii="Times New Roman" w:hAnsi="Times New Roman"/>
          <w:sz w:val="24"/>
          <w:szCs w:val="24"/>
        </w:rPr>
        <w:t>), Francis Galton’s detailed study of weather patterns</w:t>
      </w:r>
      <w:r w:rsidR="00200D0B">
        <w:rPr>
          <w:rFonts w:ascii="Times New Roman" w:hAnsi="Times New Roman"/>
          <w:sz w:val="24"/>
          <w:szCs w:val="24"/>
        </w:rPr>
        <w:t xml:space="preserve"> in Europe (see: Friendly, “Golden Age”</w:t>
      </w:r>
      <w:r w:rsidRPr="008F3C0A">
        <w:rPr>
          <w:rFonts w:ascii="Times New Roman" w:hAnsi="Times New Roman"/>
          <w:sz w:val="24"/>
          <w:szCs w:val="24"/>
        </w:rPr>
        <w:t>), and Andr´</w:t>
      </w:r>
      <w:r w:rsidR="00512526">
        <w:rPr>
          <w:rFonts w:ascii="Times New Roman" w:hAnsi="Times New Roman"/>
          <w:sz w:val="24"/>
          <w:szCs w:val="24"/>
        </w:rPr>
        <w:t>e-Michel Guerry’s (Guerry,</w:t>
      </w:r>
      <w:r w:rsidRPr="008F3C0A">
        <w:rPr>
          <w:rFonts w:ascii="Times New Roman" w:hAnsi="Times New Roman"/>
          <w:sz w:val="24"/>
          <w:szCs w:val="24"/>
        </w:rPr>
        <w:t xml:space="preserve"> Plate 17) semi-graphic table depicting the relations of occurrence of crimes to a wide variety of social and demograp</w:t>
      </w:r>
      <w:r w:rsidR="00741392">
        <w:rPr>
          <w:rFonts w:ascii="Times New Roman" w:hAnsi="Times New Roman"/>
          <w:sz w:val="24"/>
          <w:szCs w:val="24"/>
        </w:rPr>
        <w:t xml:space="preserve">hic factors (see Friendly, </w:t>
      </w:r>
      <w:r w:rsidR="00741392" w:rsidRPr="00741392">
        <w:rPr>
          <w:rFonts w:ascii="Times New Roman" w:hAnsi="Times New Roman"/>
          <w:sz w:val="24"/>
          <w:szCs w:val="24"/>
        </w:rPr>
        <w:t>“A.-M Guerry’s</w:t>
      </w:r>
      <w:r w:rsidR="00741392" w:rsidRPr="00741392">
        <w:rPr>
          <w:rFonts w:ascii="Times New Roman" w:hAnsi="Times New Roman"/>
          <w:sz w:val="24"/>
          <w:szCs w:val="24"/>
        </w:rPr>
        <w:t>”</w:t>
      </w:r>
      <w:r w:rsidRPr="008F3C0A">
        <w:rPr>
          <w:rFonts w:ascii="Times New Roman" w:hAnsi="Times New Roman"/>
          <w:sz w:val="24"/>
          <w:szCs w:val="24"/>
        </w:rPr>
        <w:t>).</w:t>
      </w:r>
    </w:p>
  </w:footnote>
  <w:footnote w:id="10">
    <w:p w14:paraId="3A24D54D" w14:textId="77777777" w:rsidR="002833C8" w:rsidRPr="00672A6B" w:rsidRDefault="002833C8" w:rsidP="00083FA9">
      <w:r w:rsidRPr="00672A6B">
        <w:rPr>
          <w:rStyle w:val="FootnoteReference"/>
        </w:rPr>
        <w:footnoteRef/>
      </w:r>
      <w:r w:rsidRPr="008F3C0A">
        <w:rPr>
          <w:sz w:val="20"/>
          <w:szCs w:val="20"/>
        </w:rPr>
        <w:t xml:space="preserve"> </w:t>
      </w:r>
      <w:r w:rsidRPr="008F3C0A">
        <w:t xml:space="preserve">It should be noted that, beyond the basics of recording milestones items, images and references, inputting the other meta-data (content and form categories, keywords, etc.) is highly labor-intensive. Thanks are due to many research assistants and graduate students who have and continue to work on the Milestones Project, including Dan Denis, Matt </w:t>
      </w:r>
      <w:proofErr w:type="spellStart"/>
      <w:r w:rsidRPr="008F3C0A">
        <w:t>Dubins</w:t>
      </w:r>
      <w:proofErr w:type="spellEnd"/>
      <w:r w:rsidRPr="008F3C0A">
        <w:t xml:space="preserve">, Yvonne Lai, </w:t>
      </w:r>
      <w:proofErr w:type="spellStart"/>
      <w:r w:rsidRPr="008F3C0A">
        <w:t>Avi</w:t>
      </w:r>
      <w:proofErr w:type="spellEnd"/>
      <w:r w:rsidRPr="008F3C0A">
        <w:t xml:space="preserve"> Lipton, and Carolina </w:t>
      </w:r>
      <w:proofErr w:type="spellStart"/>
      <w:r w:rsidRPr="008F3C0A">
        <w:t>Patryluk</w:t>
      </w:r>
      <w:proofErr w:type="spellEnd"/>
      <w:r w:rsidRPr="008F3C0A">
        <w:t>.</w:t>
      </w:r>
    </w:p>
    <w:p w14:paraId="3217CA82" w14:textId="77777777" w:rsidR="002833C8" w:rsidRPr="00672A6B" w:rsidRDefault="002833C8" w:rsidP="00083FA9">
      <w:pPr>
        <w:pStyle w:val="FootnoteText"/>
      </w:pPr>
    </w:p>
  </w:footnote>
  <w:footnote w:id="11">
    <w:p w14:paraId="55C0A768" w14:textId="77777777" w:rsidR="002833C8" w:rsidRPr="00672A6B" w:rsidRDefault="002833C8" w:rsidP="00083FA9">
      <w:r w:rsidRPr="00672A6B">
        <w:rPr>
          <w:rStyle w:val="FootnoteReference"/>
        </w:rPr>
        <w:footnoteRef/>
      </w:r>
      <w:r>
        <w:t xml:space="preserve"> </w:t>
      </w:r>
      <w:r w:rsidRPr="00672A6B">
        <w:t>Mosaic</w:t>
      </w:r>
      <w:r>
        <w:t xml:space="preserve"> </w:t>
      </w:r>
      <w:r w:rsidRPr="00672A6B">
        <w:t>displays</w:t>
      </w:r>
      <w:r>
        <w:t xml:space="preserve"> </w:t>
      </w:r>
      <w:r w:rsidRPr="00672A6B">
        <w:t>show</w:t>
      </w:r>
      <w:r>
        <w:t xml:space="preserve"> </w:t>
      </w:r>
      <w:r w:rsidRPr="00672A6B">
        <w:t>the</w:t>
      </w:r>
      <w:r>
        <w:t xml:space="preserve"> </w:t>
      </w:r>
      <w:r w:rsidRPr="00672A6B">
        <w:t>frequencies</w:t>
      </w:r>
      <w:r>
        <w:t xml:space="preserve"> </w:t>
      </w:r>
      <w:r w:rsidRPr="00672A6B">
        <w:t>in</w:t>
      </w:r>
      <w:r>
        <w:t xml:space="preserve"> </w:t>
      </w:r>
      <w:r w:rsidRPr="00672A6B">
        <w:t>cells</w:t>
      </w:r>
      <w:r>
        <w:t xml:space="preserve"> </w:t>
      </w:r>
      <w:r w:rsidRPr="00672A6B">
        <w:t>of</w:t>
      </w:r>
      <w:r>
        <w:t xml:space="preserve"> </w:t>
      </w:r>
      <w:r w:rsidRPr="00672A6B">
        <w:t>a</w:t>
      </w:r>
      <w:r>
        <w:t xml:space="preserve"> </w:t>
      </w:r>
      <w:r w:rsidRPr="00672A6B">
        <w:t>cross-classified</w:t>
      </w:r>
      <w:r>
        <w:t xml:space="preserve"> </w:t>
      </w:r>
      <w:r w:rsidRPr="00672A6B">
        <w:t>table</w:t>
      </w:r>
      <w:r>
        <w:t xml:space="preserve"> </w:t>
      </w:r>
      <w:r w:rsidRPr="00672A6B">
        <w:t>by</w:t>
      </w:r>
      <w:r>
        <w:t xml:space="preserve"> </w:t>
      </w:r>
      <w:r w:rsidRPr="00672A6B">
        <w:t>the</w:t>
      </w:r>
      <w:r>
        <w:t xml:space="preserve"> </w:t>
      </w:r>
      <w:r w:rsidRPr="00672A6B">
        <w:t>area</w:t>
      </w:r>
      <w:r>
        <w:t xml:space="preserve"> </w:t>
      </w:r>
      <w:r w:rsidRPr="00672A6B">
        <w:t>of</w:t>
      </w:r>
      <w:r>
        <w:t xml:space="preserve"> </w:t>
      </w:r>
      <w:r w:rsidRPr="00672A6B">
        <w:t>each</w:t>
      </w:r>
      <w:r>
        <w:t xml:space="preserve"> </w:t>
      </w:r>
      <w:r w:rsidRPr="00672A6B">
        <w:t>tile.</w:t>
      </w:r>
      <w:r>
        <w:t xml:space="preserve"> </w:t>
      </w:r>
      <w:r w:rsidRPr="00672A6B">
        <w:t>The</w:t>
      </w:r>
      <w:r>
        <w:t xml:space="preserve"> </w:t>
      </w:r>
      <w:r w:rsidRPr="00672A6B">
        <w:t>tiles</w:t>
      </w:r>
      <w:r>
        <w:t xml:space="preserve"> </w:t>
      </w:r>
      <w:r w:rsidRPr="00672A6B">
        <w:t>are</w:t>
      </w:r>
      <w:r>
        <w:t xml:space="preserve"> </w:t>
      </w:r>
      <w:r w:rsidRPr="00672A6B">
        <w:t>shaded</w:t>
      </w:r>
      <w:r>
        <w:t xml:space="preserve"> </w:t>
      </w:r>
      <w:r w:rsidRPr="00672A6B">
        <w:t>according</w:t>
      </w:r>
      <w:r>
        <w:t xml:space="preserve"> </w:t>
      </w:r>
      <w:r w:rsidRPr="00672A6B">
        <w:t>to</w:t>
      </w:r>
      <w:r>
        <w:t xml:space="preserve"> </w:t>
      </w:r>
      <w:r w:rsidRPr="00672A6B">
        <w:t>departure</w:t>
      </w:r>
      <w:r>
        <w:t xml:space="preserve"> </w:t>
      </w:r>
      <w:r w:rsidRPr="00672A6B">
        <w:t>from</w:t>
      </w:r>
      <w:r>
        <w:t xml:space="preserve"> </w:t>
      </w:r>
      <w:r w:rsidRPr="00672A6B">
        <w:t>a</w:t>
      </w:r>
      <w:r>
        <w:t xml:space="preserve"> </w:t>
      </w:r>
      <w:r w:rsidRPr="00672A6B">
        <w:t>null</w:t>
      </w:r>
      <w:r>
        <w:t xml:space="preserve"> </w:t>
      </w:r>
      <w:r w:rsidRPr="00672A6B">
        <w:t>model</w:t>
      </w:r>
      <w:r>
        <w:t xml:space="preserve"> </w:t>
      </w:r>
      <w:r w:rsidRPr="00672A6B">
        <w:t>of</w:t>
      </w:r>
      <w:r>
        <w:t xml:space="preserve"> </w:t>
      </w:r>
      <w:r w:rsidRPr="00672A6B">
        <w:t>no-association,</w:t>
      </w:r>
      <w:r>
        <w:t xml:space="preserve"> </w:t>
      </w:r>
      <w:r w:rsidRPr="00672A6B">
        <w:t>using</w:t>
      </w:r>
      <w:r>
        <w:t xml:space="preserve"> </w:t>
      </w:r>
      <w:r w:rsidRPr="00672A6B">
        <w:t>blue</w:t>
      </w:r>
      <w:r>
        <w:t xml:space="preserve"> </w:t>
      </w:r>
      <w:r w:rsidRPr="00672A6B">
        <w:t>for</w:t>
      </w:r>
      <w:r>
        <w:t xml:space="preserve"> </w:t>
      </w:r>
      <w:r w:rsidRPr="00672A6B">
        <w:t>cells</w:t>
      </w:r>
      <w:r>
        <w:t xml:space="preserve"> </w:t>
      </w:r>
      <w:r w:rsidRPr="00672A6B">
        <w:t>with</w:t>
      </w:r>
      <w:r>
        <w:t xml:space="preserve"> </w:t>
      </w:r>
      <w:r w:rsidRPr="00672A6B">
        <w:t>frequencies</w:t>
      </w:r>
      <w:r>
        <w:t xml:space="preserve"> </w:t>
      </w:r>
      <w:r w:rsidRPr="00672A6B">
        <w:t>substantially</w:t>
      </w:r>
      <w:r>
        <w:t xml:space="preserve"> </w:t>
      </w:r>
      <w:r w:rsidRPr="00672A6B">
        <w:t>greater</w:t>
      </w:r>
      <w:r>
        <w:t xml:space="preserve"> </w:t>
      </w:r>
      <w:r w:rsidRPr="00672A6B">
        <w:t>than</w:t>
      </w:r>
      <w:r>
        <w:t xml:space="preserve"> </w:t>
      </w:r>
      <w:r w:rsidRPr="00672A6B">
        <w:t>chance,</w:t>
      </w:r>
      <w:r>
        <w:t xml:space="preserve"> </w:t>
      </w:r>
      <w:r w:rsidRPr="00672A6B">
        <w:t>and</w:t>
      </w:r>
      <w:r>
        <w:t xml:space="preserve"> </w:t>
      </w:r>
      <w:r w:rsidRPr="00672A6B">
        <w:t>red</w:t>
      </w:r>
      <w:r>
        <w:t xml:space="preserve"> </w:t>
      </w:r>
      <w:r w:rsidRPr="00672A6B">
        <w:t>for</w:t>
      </w:r>
      <w:r>
        <w:t xml:space="preserve"> </w:t>
      </w:r>
      <w:r w:rsidRPr="00672A6B">
        <w:t>cells</w:t>
      </w:r>
      <w:r>
        <w:t xml:space="preserve"> </w:t>
      </w:r>
      <w:r w:rsidRPr="00672A6B">
        <w:t>with</w:t>
      </w:r>
      <w:r>
        <w:t xml:space="preserve"> </w:t>
      </w:r>
      <w:r w:rsidRPr="00672A6B">
        <w:t>frequencies</w:t>
      </w:r>
      <w:r>
        <w:t xml:space="preserve"> </w:t>
      </w:r>
      <w:r w:rsidRPr="00672A6B">
        <w:t>that</w:t>
      </w:r>
      <w:r>
        <w:t xml:space="preserve"> </w:t>
      </w:r>
      <w:r w:rsidRPr="00672A6B">
        <w:t>are</w:t>
      </w:r>
      <w:r>
        <w:t xml:space="preserve"> </w:t>
      </w:r>
      <w:r w:rsidRPr="00672A6B">
        <w:t>lower</w:t>
      </w:r>
      <w:r>
        <w:t xml:space="preserve"> </w:t>
      </w:r>
      <w:r w:rsidRPr="00672A6B">
        <w:t>than</w:t>
      </w:r>
      <w:r>
        <w:t xml:space="preserve"> </w:t>
      </w:r>
      <w:r w:rsidRPr="00672A6B">
        <w:t>expected.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3EE5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0251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65A2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7A7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B26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B12C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88AA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0C5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83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E62E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9E4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D3279A"/>
    <w:multiLevelType w:val="multilevel"/>
    <w:tmpl w:val="DB0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C67349"/>
    <w:multiLevelType w:val="hybridMultilevel"/>
    <w:tmpl w:val="27AA0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4380DCC"/>
    <w:multiLevelType w:val="hybridMultilevel"/>
    <w:tmpl w:val="F4E2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0152C2"/>
    <w:multiLevelType w:val="hybridMultilevel"/>
    <w:tmpl w:val="6484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475F7"/>
    <w:multiLevelType w:val="multilevel"/>
    <w:tmpl w:val="DB0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A22CF0"/>
    <w:multiLevelType w:val="hybridMultilevel"/>
    <w:tmpl w:val="C15C8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145AAD"/>
    <w:multiLevelType w:val="hybridMultilevel"/>
    <w:tmpl w:val="F672F6DE"/>
    <w:lvl w:ilvl="0" w:tplc="7C6258C8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E16C6D"/>
    <w:multiLevelType w:val="hybridMultilevel"/>
    <w:tmpl w:val="C4A0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E42E49"/>
    <w:multiLevelType w:val="hybridMultilevel"/>
    <w:tmpl w:val="A4FE2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8B0243E"/>
    <w:multiLevelType w:val="hybridMultilevel"/>
    <w:tmpl w:val="34C8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5B4C3D"/>
    <w:multiLevelType w:val="hybridMultilevel"/>
    <w:tmpl w:val="2BDC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F135BE"/>
    <w:multiLevelType w:val="hybridMultilevel"/>
    <w:tmpl w:val="00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A67F5D"/>
    <w:multiLevelType w:val="hybridMultilevel"/>
    <w:tmpl w:val="C64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552599"/>
    <w:multiLevelType w:val="hybridMultilevel"/>
    <w:tmpl w:val="50A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46B2C7E"/>
    <w:multiLevelType w:val="hybridMultilevel"/>
    <w:tmpl w:val="563CD360"/>
    <w:lvl w:ilvl="0" w:tplc="0F1CE4F0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77637"/>
    <w:multiLevelType w:val="hybridMultilevel"/>
    <w:tmpl w:val="B5BE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38490D"/>
    <w:multiLevelType w:val="hybridMultilevel"/>
    <w:tmpl w:val="8420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61762C"/>
    <w:multiLevelType w:val="multilevel"/>
    <w:tmpl w:val="AD4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A225C5"/>
    <w:multiLevelType w:val="hybridMultilevel"/>
    <w:tmpl w:val="6B368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1CB3AC2"/>
    <w:multiLevelType w:val="hybridMultilevel"/>
    <w:tmpl w:val="0DBAE8B0"/>
    <w:lvl w:ilvl="0" w:tplc="EAC2D05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17668A"/>
    <w:multiLevelType w:val="hybridMultilevel"/>
    <w:tmpl w:val="DA022918"/>
    <w:lvl w:ilvl="0" w:tplc="C3CE5E56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3185D"/>
    <w:multiLevelType w:val="hybridMultilevel"/>
    <w:tmpl w:val="C4DE1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97832EC"/>
    <w:multiLevelType w:val="hybridMultilevel"/>
    <w:tmpl w:val="65A8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806A4D"/>
    <w:multiLevelType w:val="hybridMultilevel"/>
    <w:tmpl w:val="C4A0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B24249"/>
    <w:multiLevelType w:val="hybridMultilevel"/>
    <w:tmpl w:val="5F28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0965C9"/>
    <w:multiLevelType w:val="multilevel"/>
    <w:tmpl w:val="F4E24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2C3BBA"/>
    <w:multiLevelType w:val="hybridMultilevel"/>
    <w:tmpl w:val="F5BEFF46"/>
    <w:lvl w:ilvl="0" w:tplc="29AE4CBA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945A3B"/>
    <w:multiLevelType w:val="hybridMultilevel"/>
    <w:tmpl w:val="B110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C43A43"/>
    <w:multiLevelType w:val="hybridMultilevel"/>
    <w:tmpl w:val="A5FC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E806B7"/>
    <w:multiLevelType w:val="hybridMultilevel"/>
    <w:tmpl w:val="7B0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EA4AD7"/>
    <w:multiLevelType w:val="multilevel"/>
    <w:tmpl w:val="F8C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14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423CBA"/>
    <w:multiLevelType w:val="hybridMultilevel"/>
    <w:tmpl w:val="C576D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C925F26"/>
    <w:multiLevelType w:val="hybridMultilevel"/>
    <w:tmpl w:val="DDEC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744D7E"/>
    <w:multiLevelType w:val="hybridMultilevel"/>
    <w:tmpl w:val="1DEA0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00519"/>
    <w:multiLevelType w:val="hybridMultilevel"/>
    <w:tmpl w:val="2E76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65CB6">
      <w:numFmt w:val="bullet"/>
      <w:lvlText w:val="•"/>
      <w:lvlJc w:val="left"/>
      <w:pPr>
        <w:ind w:left="2520" w:hanging="1440"/>
      </w:pPr>
      <w:rPr>
        <w:rFonts w:ascii="Times New Roman" w:eastAsia="Cambr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5"/>
  </w:num>
  <w:num w:numId="3">
    <w:abstractNumId w:val="14"/>
  </w:num>
  <w:num w:numId="4">
    <w:abstractNumId w:val="41"/>
  </w:num>
  <w:num w:numId="5">
    <w:abstractNumId w:val="28"/>
  </w:num>
  <w:num w:numId="6">
    <w:abstractNumId w:val="11"/>
  </w:num>
  <w:num w:numId="7">
    <w:abstractNumId w:val="44"/>
  </w:num>
  <w:num w:numId="8">
    <w:abstractNumId w:val="43"/>
  </w:num>
  <w:num w:numId="9">
    <w:abstractNumId w:val="38"/>
  </w:num>
  <w:num w:numId="10">
    <w:abstractNumId w:val="23"/>
  </w:num>
  <w:num w:numId="11">
    <w:abstractNumId w:val="13"/>
  </w:num>
  <w:num w:numId="12">
    <w:abstractNumId w:val="22"/>
  </w:num>
  <w:num w:numId="13">
    <w:abstractNumId w:val="30"/>
  </w:num>
  <w:num w:numId="14">
    <w:abstractNumId w:val="0"/>
  </w:num>
  <w:num w:numId="15">
    <w:abstractNumId w:val="33"/>
  </w:num>
  <w:num w:numId="16">
    <w:abstractNumId w:val="26"/>
  </w:num>
  <w:num w:numId="17">
    <w:abstractNumId w:val="27"/>
  </w:num>
  <w:num w:numId="18">
    <w:abstractNumId w:val="45"/>
  </w:num>
  <w:num w:numId="19">
    <w:abstractNumId w:val="39"/>
  </w:num>
  <w:num w:numId="20">
    <w:abstractNumId w:val="31"/>
  </w:num>
  <w:num w:numId="21">
    <w:abstractNumId w:val="17"/>
  </w:num>
  <w:num w:numId="22">
    <w:abstractNumId w:val="15"/>
  </w:num>
  <w:num w:numId="23">
    <w:abstractNumId w:val="36"/>
  </w:num>
  <w:num w:numId="24">
    <w:abstractNumId w:val="34"/>
  </w:num>
  <w:num w:numId="25">
    <w:abstractNumId w:val="18"/>
  </w:num>
  <w:num w:numId="26">
    <w:abstractNumId w:val="20"/>
  </w:num>
  <w:num w:numId="27">
    <w:abstractNumId w:val="25"/>
  </w:num>
  <w:num w:numId="28">
    <w:abstractNumId w:val="37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  <w:num w:numId="34">
    <w:abstractNumId w:val="9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21"/>
  </w:num>
  <w:num w:numId="40">
    <w:abstractNumId w:val="29"/>
  </w:num>
  <w:num w:numId="41">
    <w:abstractNumId w:val="24"/>
  </w:num>
  <w:num w:numId="42">
    <w:abstractNumId w:val="12"/>
  </w:num>
  <w:num w:numId="43">
    <w:abstractNumId w:val="32"/>
  </w:num>
  <w:num w:numId="44">
    <w:abstractNumId w:val="19"/>
  </w:num>
  <w:num w:numId="45">
    <w:abstractNumId w:val="16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A9"/>
    <w:rsid w:val="000057B1"/>
    <w:rsid w:val="0005150A"/>
    <w:rsid w:val="00083FA9"/>
    <w:rsid w:val="00181FAD"/>
    <w:rsid w:val="00200D0B"/>
    <w:rsid w:val="002833C8"/>
    <w:rsid w:val="002D74EC"/>
    <w:rsid w:val="00347E8D"/>
    <w:rsid w:val="004654F0"/>
    <w:rsid w:val="00512526"/>
    <w:rsid w:val="0072407C"/>
    <w:rsid w:val="00741392"/>
    <w:rsid w:val="00841F71"/>
    <w:rsid w:val="008F3C0A"/>
    <w:rsid w:val="008F76F6"/>
    <w:rsid w:val="009C3932"/>
    <w:rsid w:val="00A16A12"/>
    <w:rsid w:val="00B14C91"/>
    <w:rsid w:val="00C118F6"/>
    <w:rsid w:val="00D940AA"/>
    <w:rsid w:val="00E445D1"/>
    <w:rsid w:val="00E5339E"/>
    <w:rsid w:val="00E641C0"/>
    <w:rsid w:val="00F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B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A9"/>
    <w:pPr>
      <w:spacing w:after="0" w:line="480" w:lineRule="auto"/>
      <w:ind w:firstLine="72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FA9"/>
    <w:pPr>
      <w:keepNext/>
      <w:keepLines/>
      <w:spacing w:before="240" w:line="276" w:lineRule="auto"/>
      <w:outlineLvl w:val="0"/>
    </w:pPr>
    <w:rPr>
      <w:rFonts w:ascii="Calibri" w:eastAsia="MS Gothic" w:hAnsi="Calibr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A9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A9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A9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A9"/>
    <w:pPr>
      <w:keepNext/>
      <w:keepLines/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A9"/>
    <w:rPr>
      <w:rFonts w:ascii="Calibri" w:eastAsia="MS Gothic" w:hAnsi="Calibri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3FA9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3FA9"/>
    <w:rPr>
      <w:rFonts w:ascii="Cambria" w:eastAsia="MS Gothic" w:hAnsi="Cambria" w:cs="Times New Roman"/>
      <w:b/>
      <w:bCs/>
      <w:color w:val="4F81BD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3FA9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A9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customStyle="1" w:styleId="authors">
    <w:name w:val="authors"/>
    <w:basedOn w:val="Normal"/>
    <w:qFormat/>
    <w:rsid w:val="00083FA9"/>
    <w:pPr>
      <w:spacing w:before="120"/>
      <w:ind w:left="69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titles">
    <w:name w:val="titles"/>
    <w:basedOn w:val="Normal"/>
    <w:qFormat/>
    <w:rsid w:val="00083FA9"/>
    <w:pPr>
      <w:keepNext/>
      <w:spacing w:before="240" w:line="276" w:lineRule="auto"/>
      <w:ind w:left="346"/>
    </w:pPr>
    <w:rPr>
      <w:rFonts w:ascii="Calibri" w:eastAsia="Calibri" w:hAnsi="Calibri" w:cs="Arial"/>
      <w:b/>
      <w:color w:val="000000"/>
      <w:sz w:val="20"/>
    </w:rPr>
  </w:style>
  <w:style w:type="paragraph" w:customStyle="1" w:styleId="TOCpartheads">
    <w:name w:val="TOC part heads"/>
    <w:basedOn w:val="titles"/>
    <w:qFormat/>
    <w:rsid w:val="00083FA9"/>
    <w:pPr>
      <w:ind w:left="0"/>
    </w:pPr>
    <w:rPr>
      <w:sz w:val="28"/>
    </w:rPr>
  </w:style>
  <w:style w:type="paragraph" w:customStyle="1" w:styleId="ColorfulShading-Accent31">
    <w:name w:val="Colorful Shading - Accent 31"/>
    <w:basedOn w:val="Normal"/>
    <w:uiPriority w:val="72"/>
    <w:qFormat/>
    <w:rsid w:val="00083FA9"/>
    <w:pPr>
      <w:spacing w:before="120" w:line="276" w:lineRule="auto"/>
      <w:contextualSpacing/>
    </w:pPr>
    <w:rPr>
      <w:rFonts w:ascii="Calibri" w:eastAsia="Calibri" w:hAnsi="Calibri"/>
      <w:sz w:val="20"/>
      <w:szCs w:val="22"/>
    </w:rPr>
  </w:style>
  <w:style w:type="paragraph" w:styleId="FootnoteText">
    <w:name w:val="footnote text"/>
    <w:basedOn w:val="Normal"/>
    <w:link w:val="FootnoteTextChar"/>
    <w:rsid w:val="00083FA9"/>
    <w:pPr>
      <w:spacing w:before="120" w:after="12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083FA9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083FA9"/>
    <w:rPr>
      <w:vertAlign w:val="superscript"/>
    </w:rPr>
  </w:style>
  <w:style w:type="paragraph" w:customStyle="1" w:styleId="Bibliography2">
    <w:name w:val="Bibliography2"/>
    <w:basedOn w:val="Normal"/>
    <w:next w:val="Normal"/>
    <w:rsid w:val="00083FA9"/>
    <w:pPr>
      <w:spacing w:before="120" w:after="120" w:line="276" w:lineRule="auto"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rsid w:val="00083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FA9"/>
    <w:rPr>
      <w:rFonts w:ascii="Tahoma" w:eastAsia="Cambria" w:hAnsi="Tahoma" w:cs="Tahoma"/>
      <w:sz w:val="16"/>
      <w:szCs w:val="16"/>
    </w:rPr>
  </w:style>
  <w:style w:type="character" w:customStyle="1" w:styleId="doi">
    <w:name w:val="doi"/>
    <w:basedOn w:val="DefaultParagraphFont"/>
    <w:rsid w:val="00083FA9"/>
  </w:style>
  <w:style w:type="paragraph" w:styleId="EndnoteText">
    <w:name w:val="endnote text"/>
    <w:basedOn w:val="Normal"/>
    <w:link w:val="EndnoteTextChar"/>
    <w:uiPriority w:val="99"/>
    <w:unhideWhenUsed/>
    <w:rsid w:val="00083FA9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83FA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unhideWhenUsed/>
    <w:rsid w:val="00083FA9"/>
    <w:rPr>
      <w:vertAlign w:val="superscript"/>
    </w:rPr>
  </w:style>
  <w:style w:type="paragraph" w:styleId="Header">
    <w:name w:val="header"/>
    <w:basedOn w:val="Normal"/>
    <w:link w:val="Head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basedOn w:val="DefaultParagraphFont"/>
    <w:link w:val="Head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083FA9"/>
  </w:style>
  <w:style w:type="paragraph" w:styleId="HTMLPreformatted">
    <w:name w:val="HTML Preformatted"/>
    <w:basedOn w:val="Normal"/>
    <w:link w:val="HTMLPreformattedChar"/>
    <w:uiPriority w:val="99"/>
    <w:unhideWhenUsed/>
    <w:rsid w:val="0008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MS Mincho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FA9"/>
    <w:rPr>
      <w:rFonts w:ascii="Courier" w:eastAsia="MS Mincho" w:hAnsi="Courier" w:cs="Courier"/>
      <w:sz w:val="20"/>
      <w:szCs w:val="20"/>
    </w:rPr>
  </w:style>
  <w:style w:type="character" w:styleId="Hyperlink">
    <w:name w:val="Hyperlink"/>
    <w:unhideWhenUsed/>
    <w:rsid w:val="00083FA9"/>
    <w:rPr>
      <w:color w:val="0000FF"/>
      <w:u w:val="single"/>
    </w:rPr>
  </w:style>
  <w:style w:type="table" w:styleId="TableGrid">
    <w:name w:val="Table Grid"/>
    <w:basedOn w:val="TableNormal"/>
    <w:uiPriority w:val="5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basedOn w:val="DefaultParagraphFont"/>
    <w:link w:val="Foot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CommentReference">
    <w:name w:val="annotation reference"/>
    <w:uiPriority w:val="99"/>
    <w:unhideWhenUsed/>
    <w:rsid w:val="00083F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83FA9"/>
    <w:rPr>
      <w:rFonts w:ascii="Calibri" w:eastAsia="MS Mincho" w:hAnsi="Calibr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FA9"/>
    <w:rPr>
      <w:rFonts w:ascii="Calibri" w:eastAsia="MS Mincho" w:hAnsi="Calibri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83F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83FA9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083FA9"/>
    <w:pPr>
      <w:spacing w:after="200"/>
      <w:ind w:left="720"/>
      <w:contextualSpacing/>
    </w:pPr>
    <w:rPr>
      <w:rFonts w:eastAsia="MS Mincho"/>
      <w:lang w:eastAsia="ja-JP"/>
    </w:rPr>
  </w:style>
  <w:style w:type="character" w:customStyle="1" w:styleId="author">
    <w:name w:val="author"/>
    <w:rsid w:val="00083FA9"/>
  </w:style>
  <w:style w:type="character" w:styleId="FollowedHyperlink">
    <w:name w:val="FollowedHyperlink"/>
    <w:unhideWhenUsed/>
    <w:rsid w:val="00083FA9"/>
    <w:rPr>
      <w:color w:val="800080"/>
      <w:u w:val="single"/>
    </w:rPr>
  </w:style>
  <w:style w:type="character" w:customStyle="1" w:styleId="highlight">
    <w:name w:val="highlight"/>
    <w:rsid w:val="00083FA9"/>
  </w:style>
  <w:style w:type="paragraph" w:styleId="NormalWeb">
    <w:name w:val="Normal (Web)"/>
    <w:basedOn w:val="Normal"/>
    <w:uiPriority w:val="99"/>
    <w:unhideWhenUsed/>
    <w:rsid w:val="00083FA9"/>
    <w:pPr>
      <w:spacing w:before="100" w:beforeAutospacing="1" w:after="100" w:afterAutospacing="1"/>
    </w:pPr>
    <w:rPr>
      <w:rFonts w:eastAsia="Times New Roman"/>
    </w:rPr>
  </w:style>
  <w:style w:type="paragraph" w:customStyle="1" w:styleId="RegularParaLES">
    <w:name w:val="Regular Para LES"/>
    <w:basedOn w:val="Normal"/>
    <w:rsid w:val="00083FA9"/>
    <w:pPr>
      <w:spacing w:line="343" w:lineRule="exact"/>
      <w:ind w:firstLine="274"/>
      <w:jc w:val="both"/>
    </w:pPr>
    <w:rPr>
      <w:rFonts w:ascii="Hoefler Text" w:eastAsia="Times New Roman" w:hAnsi="Hoefler Text"/>
      <w:sz w:val="22"/>
    </w:rPr>
  </w:style>
  <w:style w:type="paragraph" w:customStyle="1" w:styleId="EndnoteLES">
    <w:name w:val="Endnote LES"/>
    <w:basedOn w:val="EndnoteText"/>
    <w:rsid w:val="00083FA9"/>
    <w:pPr>
      <w:spacing w:line="288" w:lineRule="auto"/>
    </w:pPr>
    <w:rPr>
      <w:rFonts w:ascii="Hoefler Text" w:eastAsia="Times New Roman" w:hAnsi="Hoefler Text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FA9"/>
    <w:pPr>
      <w:spacing w:after="300"/>
      <w:contextualSpacing/>
    </w:pPr>
    <w:rPr>
      <w:rFonts w:eastAsia="MS Gothic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FA9"/>
    <w:rPr>
      <w:rFonts w:ascii="Times New Roman" w:eastAsia="MS Gothic" w:hAnsi="Times New Roman" w:cs="Times New Roman"/>
      <w:b/>
      <w:spacing w:val="5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83FA9"/>
    <w:rPr>
      <w:rFonts w:eastAsia="MS Mincho"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83FA9"/>
    <w:pPr>
      <w:ind w:left="720" w:hanging="720"/>
    </w:pPr>
    <w:rPr>
      <w:rFonts w:eastAsia="MS Mincho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3FA9"/>
    <w:pPr>
      <w:ind w:left="720"/>
    </w:pPr>
    <w:rPr>
      <w:rFonts w:eastAsia="MS Mincho"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83FA9"/>
    <w:rPr>
      <w:rFonts w:ascii="Times New Roman" w:eastAsia="MS Mincho" w:hAnsi="Times New Roman" w:cs="Times New Roman"/>
      <w:iCs/>
      <w:color w:val="000000"/>
      <w:sz w:val="24"/>
    </w:rPr>
  </w:style>
  <w:style w:type="character" w:styleId="Emphasis">
    <w:name w:val="Emphasis"/>
    <w:uiPriority w:val="20"/>
    <w:qFormat/>
    <w:rsid w:val="00083FA9"/>
    <w:rPr>
      <w:i/>
      <w:iCs/>
    </w:rPr>
  </w:style>
  <w:style w:type="paragraph" w:customStyle="1" w:styleId="BookAntiqua11">
    <w:name w:val="Book Antiqua 11"/>
    <w:basedOn w:val="Normal"/>
    <w:link w:val="BookAntiqua11Char"/>
    <w:qFormat/>
    <w:rsid w:val="00083FA9"/>
    <w:pPr>
      <w:spacing w:after="200" w:line="276" w:lineRule="auto"/>
    </w:pPr>
    <w:rPr>
      <w:rFonts w:ascii="Cambria" w:eastAsia="Calibri" w:hAnsi="Cambria"/>
      <w:sz w:val="22"/>
      <w:szCs w:val="22"/>
    </w:rPr>
  </w:style>
  <w:style w:type="character" w:customStyle="1" w:styleId="BookAntiqua11Char">
    <w:name w:val="Book Antiqua 11 Char"/>
    <w:link w:val="BookAntiqua11"/>
    <w:rsid w:val="00083FA9"/>
    <w:rPr>
      <w:rFonts w:ascii="Cambria" w:eastAsia="Calibri" w:hAnsi="Cambria" w:cs="Times New Roman"/>
    </w:rPr>
  </w:style>
  <w:style w:type="paragraph" w:styleId="NoSpacing">
    <w:name w:val="No Spacing"/>
    <w:uiPriority w:val="1"/>
    <w:qFormat/>
    <w:rsid w:val="00083FA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83FA9"/>
  </w:style>
  <w:style w:type="character" w:customStyle="1" w:styleId="describe-isbn">
    <w:name w:val="describe-isbn"/>
    <w:basedOn w:val="DefaultParagraphFont"/>
    <w:rsid w:val="00083FA9"/>
  </w:style>
  <w:style w:type="character" w:customStyle="1" w:styleId="st">
    <w:name w:val="st"/>
    <w:basedOn w:val="DefaultParagraphFont"/>
    <w:rsid w:val="00083FA9"/>
  </w:style>
  <w:style w:type="paragraph" w:customStyle="1" w:styleId="abstracts">
    <w:name w:val="abstracts"/>
    <w:basedOn w:val="Normal"/>
    <w:qFormat/>
    <w:rsid w:val="00083FA9"/>
    <w:pPr>
      <w:spacing w:before="140" w:line="264" w:lineRule="auto"/>
    </w:pPr>
    <w:rPr>
      <w:rFonts w:ascii="Calibri" w:eastAsia="Calibri" w:hAnsi="Calibri" w:cs="Arial"/>
      <w:color w:val="000000"/>
      <w:sz w:val="18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083FA9"/>
    <w:pPr>
      <w:numPr>
        <w:numId w:val="20"/>
      </w:numPr>
      <w:tabs>
        <w:tab w:val="left" w:pos="360"/>
      </w:tabs>
      <w:spacing w:before="120" w:after="80" w:line="276" w:lineRule="auto"/>
      <w:contextualSpacing/>
    </w:pPr>
    <w:rPr>
      <w:rFonts w:ascii="Calibri" w:eastAsia="Calibri" w:hAnsi="Calibri"/>
      <w:sz w:val="20"/>
      <w:szCs w:val="22"/>
    </w:rPr>
  </w:style>
  <w:style w:type="paragraph" w:customStyle="1" w:styleId="author2">
    <w:name w:val="author2"/>
    <w:basedOn w:val="Normal"/>
    <w:qFormat/>
    <w:rsid w:val="00083FA9"/>
    <w:pPr>
      <w:spacing w:before="12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sub-heads">
    <w:name w:val="sub-heads"/>
    <w:basedOn w:val="Normal"/>
    <w:rsid w:val="00083FA9"/>
    <w:pPr>
      <w:spacing w:before="80" w:after="120" w:line="260" w:lineRule="atLeast"/>
      <w:ind w:left="1260" w:hanging="1260"/>
    </w:pPr>
    <w:rPr>
      <w:rFonts w:eastAsia="Times New Roman"/>
      <w:b/>
      <w:szCs w:val="20"/>
    </w:rPr>
  </w:style>
  <w:style w:type="paragraph" w:styleId="DocumentMap">
    <w:name w:val="Document Map"/>
    <w:basedOn w:val="Normal"/>
    <w:link w:val="DocumentMapChar"/>
    <w:rsid w:val="00083FA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083FA9"/>
    <w:rPr>
      <w:rFonts w:ascii="Lucida Grande" w:eastAsia="Cambria" w:hAnsi="Lucida Grande" w:cs="Times New Roman"/>
      <w:sz w:val="24"/>
      <w:szCs w:val="24"/>
    </w:rPr>
  </w:style>
  <w:style w:type="character" w:customStyle="1" w:styleId="DesigningTextsBodyChar">
    <w:name w:val="Designing Texts Body Char"/>
    <w:link w:val="DesigningTextsBody"/>
    <w:rsid w:val="00083FA9"/>
    <w:rPr>
      <w:sz w:val="24"/>
      <w:szCs w:val="24"/>
    </w:rPr>
  </w:style>
  <w:style w:type="paragraph" w:customStyle="1" w:styleId="DesigningTextsBody">
    <w:name w:val="Designing Texts Body"/>
    <w:basedOn w:val="Normal"/>
    <w:link w:val="DesigningTextsBodyChar"/>
    <w:rsid w:val="00083FA9"/>
    <w:rPr>
      <w:rFonts w:asciiTheme="minorHAnsi" w:eastAsiaTheme="minorHAnsi" w:hAnsiTheme="minorHAnsi" w:cstheme="minorBidi"/>
    </w:rPr>
  </w:style>
  <w:style w:type="paragraph" w:customStyle="1" w:styleId="StyleLeft0HaDesigningTextsreflist">
    <w:name w:val="Style Left:  0&quot; HaDesigning Texts ref list"/>
    <w:basedOn w:val="Normal"/>
    <w:rsid w:val="00083FA9"/>
    <w:pPr>
      <w:ind w:left="720" w:hanging="720"/>
    </w:pPr>
    <w:rPr>
      <w:rFonts w:eastAsia="Times New Roman"/>
      <w:szCs w:val="20"/>
    </w:rPr>
  </w:style>
  <w:style w:type="character" w:styleId="LineNumber">
    <w:name w:val="line number"/>
    <w:basedOn w:val="DefaultParagraphFont"/>
    <w:rsid w:val="00083FA9"/>
  </w:style>
  <w:style w:type="table" w:customStyle="1" w:styleId="MediumGrid31">
    <w:name w:val="Medium Grid 31"/>
    <w:basedOn w:val="TableNormal"/>
    <w:uiPriority w:val="69"/>
    <w:rsid w:val="0008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A9"/>
    <w:pPr>
      <w:spacing w:after="0" w:line="480" w:lineRule="auto"/>
      <w:ind w:firstLine="72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FA9"/>
    <w:pPr>
      <w:keepNext/>
      <w:keepLines/>
      <w:spacing w:before="240" w:line="276" w:lineRule="auto"/>
      <w:outlineLvl w:val="0"/>
    </w:pPr>
    <w:rPr>
      <w:rFonts w:ascii="Calibri" w:eastAsia="MS Gothic" w:hAnsi="Calibri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A9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A9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A9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A9"/>
    <w:pPr>
      <w:keepNext/>
      <w:keepLines/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A9"/>
    <w:rPr>
      <w:rFonts w:ascii="Calibri" w:eastAsia="MS Gothic" w:hAnsi="Calibri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3FA9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3FA9"/>
    <w:rPr>
      <w:rFonts w:ascii="Cambria" w:eastAsia="MS Gothic" w:hAnsi="Cambria" w:cs="Times New Roman"/>
      <w:b/>
      <w:bCs/>
      <w:color w:val="4F81BD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83FA9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A9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customStyle="1" w:styleId="authors">
    <w:name w:val="authors"/>
    <w:basedOn w:val="Normal"/>
    <w:qFormat/>
    <w:rsid w:val="00083FA9"/>
    <w:pPr>
      <w:spacing w:before="120"/>
      <w:ind w:left="69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titles">
    <w:name w:val="titles"/>
    <w:basedOn w:val="Normal"/>
    <w:qFormat/>
    <w:rsid w:val="00083FA9"/>
    <w:pPr>
      <w:keepNext/>
      <w:spacing w:before="240" w:line="276" w:lineRule="auto"/>
      <w:ind w:left="346"/>
    </w:pPr>
    <w:rPr>
      <w:rFonts w:ascii="Calibri" w:eastAsia="Calibri" w:hAnsi="Calibri" w:cs="Arial"/>
      <w:b/>
      <w:color w:val="000000"/>
      <w:sz w:val="20"/>
    </w:rPr>
  </w:style>
  <w:style w:type="paragraph" w:customStyle="1" w:styleId="TOCpartheads">
    <w:name w:val="TOC part heads"/>
    <w:basedOn w:val="titles"/>
    <w:qFormat/>
    <w:rsid w:val="00083FA9"/>
    <w:pPr>
      <w:ind w:left="0"/>
    </w:pPr>
    <w:rPr>
      <w:sz w:val="28"/>
    </w:rPr>
  </w:style>
  <w:style w:type="paragraph" w:customStyle="1" w:styleId="ColorfulShading-Accent31">
    <w:name w:val="Colorful Shading - Accent 31"/>
    <w:basedOn w:val="Normal"/>
    <w:uiPriority w:val="72"/>
    <w:qFormat/>
    <w:rsid w:val="00083FA9"/>
    <w:pPr>
      <w:spacing w:before="120" w:line="276" w:lineRule="auto"/>
      <w:contextualSpacing/>
    </w:pPr>
    <w:rPr>
      <w:rFonts w:ascii="Calibri" w:eastAsia="Calibri" w:hAnsi="Calibri"/>
      <w:sz w:val="20"/>
      <w:szCs w:val="22"/>
    </w:rPr>
  </w:style>
  <w:style w:type="paragraph" w:styleId="FootnoteText">
    <w:name w:val="footnote text"/>
    <w:basedOn w:val="Normal"/>
    <w:link w:val="FootnoteTextChar"/>
    <w:rsid w:val="00083FA9"/>
    <w:pPr>
      <w:spacing w:before="120" w:after="12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083FA9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083FA9"/>
    <w:rPr>
      <w:vertAlign w:val="superscript"/>
    </w:rPr>
  </w:style>
  <w:style w:type="paragraph" w:customStyle="1" w:styleId="Bibliography2">
    <w:name w:val="Bibliography2"/>
    <w:basedOn w:val="Normal"/>
    <w:next w:val="Normal"/>
    <w:rsid w:val="00083FA9"/>
    <w:pPr>
      <w:spacing w:before="120" w:after="120" w:line="276" w:lineRule="auto"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rsid w:val="00083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3FA9"/>
    <w:rPr>
      <w:rFonts w:ascii="Tahoma" w:eastAsia="Cambria" w:hAnsi="Tahoma" w:cs="Tahoma"/>
      <w:sz w:val="16"/>
      <w:szCs w:val="16"/>
    </w:rPr>
  </w:style>
  <w:style w:type="character" w:customStyle="1" w:styleId="doi">
    <w:name w:val="doi"/>
    <w:basedOn w:val="DefaultParagraphFont"/>
    <w:rsid w:val="00083FA9"/>
  </w:style>
  <w:style w:type="paragraph" w:styleId="EndnoteText">
    <w:name w:val="endnote text"/>
    <w:basedOn w:val="Normal"/>
    <w:link w:val="EndnoteTextChar"/>
    <w:uiPriority w:val="99"/>
    <w:unhideWhenUsed/>
    <w:rsid w:val="00083FA9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83FA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unhideWhenUsed/>
    <w:rsid w:val="00083FA9"/>
    <w:rPr>
      <w:vertAlign w:val="superscript"/>
    </w:rPr>
  </w:style>
  <w:style w:type="paragraph" w:styleId="Header">
    <w:name w:val="header"/>
    <w:basedOn w:val="Normal"/>
    <w:link w:val="Head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basedOn w:val="DefaultParagraphFont"/>
    <w:link w:val="Head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083FA9"/>
  </w:style>
  <w:style w:type="paragraph" w:styleId="HTMLPreformatted">
    <w:name w:val="HTML Preformatted"/>
    <w:basedOn w:val="Normal"/>
    <w:link w:val="HTMLPreformattedChar"/>
    <w:uiPriority w:val="99"/>
    <w:unhideWhenUsed/>
    <w:rsid w:val="0008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MS Mincho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FA9"/>
    <w:rPr>
      <w:rFonts w:ascii="Courier" w:eastAsia="MS Mincho" w:hAnsi="Courier" w:cs="Courier"/>
      <w:sz w:val="20"/>
      <w:szCs w:val="20"/>
    </w:rPr>
  </w:style>
  <w:style w:type="character" w:styleId="Hyperlink">
    <w:name w:val="Hyperlink"/>
    <w:unhideWhenUsed/>
    <w:rsid w:val="00083FA9"/>
    <w:rPr>
      <w:color w:val="0000FF"/>
      <w:u w:val="single"/>
    </w:rPr>
  </w:style>
  <w:style w:type="table" w:styleId="TableGrid">
    <w:name w:val="Table Grid"/>
    <w:basedOn w:val="TableNormal"/>
    <w:uiPriority w:val="5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083FA9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basedOn w:val="DefaultParagraphFont"/>
    <w:link w:val="Footer"/>
    <w:rsid w:val="00083FA9"/>
    <w:rPr>
      <w:rFonts w:ascii="Calibri" w:eastAsia="MS Mincho" w:hAnsi="Calibri" w:cs="Times New Roman"/>
      <w:sz w:val="24"/>
      <w:szCs w:val="24"/>
      <w:lang w:eastAsia="ja-JP"/>
    </w:rPr>
  </w:style>
  <w:style w:type="character" w:styleId="CommentReference">
    <w:name w:val="annotation reference"/>
    <w:uiPriority w:val="99"/>
    <w:unhideWhenUsed/>
    <w:rsid w:val="00083F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83FA9"/>
    <w:rPr>
      <w:rFonts w:ascii="Calibri" w:eastAsia="MS Mincho" w:hAnsi="Calibr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FA9"/>
    <w:rPr>
      <w:rFonts w:ascii="Calibri" w:eastAsia="MS Mincho" w:hAnsi="Calibri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83F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83FA9"/>
    <w:rPr>
      <w:rFonts w:ascii="Calibri" w:eastAsia="MS Mincho" w:hAnsi="Calibri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rsid w:val="00083FA9"/>
    <w:pPr>
      <w:spacing w:after="0" w:line="240" w:lineRule="auto"/>
    </w:pPr>
    <w:rPr>
      <w:rFonts w:ascii="Calibri" w:eastAsia="MS Mincho" w:hAnsi="Calibri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083FA9"/>
    <w:pPr>
      <w:spacing w:after="200"/>
      <w:ind w:left="720"/>
      <w:contextualSpacing/>
    </w:pPr>
    <w:rPr>
      <w:rFonts w:eastAsia="MS Mincho"/>
      <w:lang w:eastAsia="ja-JP"/>
    </w:rPr>
  </w:style>
  <w:style w:type="character" w:customStyle="1" w:styleId="author">
    <w:name w:val="author"/>
    <w:rsid w:val="00083FA9"/>
  </w:style>
  <w:style w:type="character" w:styleId="FollowedHyperlink">
    <w:name w:val="FollowedHyperlink"/>
    <w:unhideWhenUsed/>
    <w:rsid w:val="00083FA9"/>
    <w:rPr>
      <w:color w:val="800080"/>
      <w:u w:val="single"/>
    </w:rPr>
  </w:style>
  <w:style w:type="character" w:customStyle="1" w:styleId="highlight">
    <w:name w:val="highlight"/>
    <w:rsid w:val="00083FA9"/>
  </w:style>
  <w:style w:type="paragraph" w:styleId="NormalWeb">
    <w:name w:val="Normal (Web)"/>
    <w:basedOn w:val="Normal"/>
    <w:uiPriority w:val="99"/>
    <w:unhideWhenUsed/>
    <w:rsid w:val="00083FA9"/>
    <w:pPr>
      <w:spacing w:before="100" w:beforeAutospacing="1" w:after="100" w:afterAutospacing="1"/>
    </w:pPr>
    <w:rPr>
      <w:rFonts w:eastAsia="Times New Roman"/>
    </w:rPr>
  </w:style>
  <w:style w:type="paragraph" w:customStyle="1" w:styleId="RegularParaLES">
    <w:name w:val="Regular Para LES"/>
    <w:basedOn w:val="Normal"/>
    <w:rsid w:val="00083FA9"/>
    <w:pPr>
      <w:spacing w:line="343" w:lineRule="exact"/>
      <w:ind w:firstLine="274"/>
      <w:jc w:val="both"/>
    </w:pPr>
    <w:rPr>
      <w:rFonts w:ascii="Hoefler Text" w:eastAsia="Times New Roman" w:hAnsi="Hoefler Text"/>
      <w:sz w:val="22"/>
    </w:rPr>
  </w:style>
  <w:style w:type="paragraph" w:customStyle="1" w:styleId="EndnoteLES">
    <w:name w:val="Endnote LES"/>
    <w:basedOn w:val="EndnoteText"/>
    <w:rsid w:val="00083FA9"/>
    <w:pPr>
      <w:spacing w:line="288" w:lineRule="auto"/>
    </w:pPr>
    <w:rPr>
      <w:rFonts w:ascii="Hoefler Text" w:eastAsia="Times New Roman" w:hAnsi="Hoefler Text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FA9"/>
    <w:pPr>
      <w:spacing w:after="300"/>
      <w:contextualSpacing/>
    </w:pPr>
    <w:rPr>
      <w:rFonts w:eastAsia="MS Gothic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FA9"/>
    <w:rPr>
      <w:rFonts w:ascii="Times New Roman" w:eastAsia="MS Gothic" w:hAnsi="Times New Roman" w:cs="Times New Roman"/>
      <w:b/>
      <w:spacing w:val="5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83FA9"/>
    <w:rPr>
      <w:rFonts w:eastAsia="MS Mincho"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83FA9"/>
    <w:pPr>
      <w:ind w:left="720" w:hanging="720"/>
    </w:pPr>
    <w:rPr>
      <w:rFonts w:eastAsia="MS Mincho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3FA9"/>
    <w:pPr>
      <w:ind w:left="720"/>
    </w:pPr>
    <w:rPr>
      <w:rFonts w:eastAsia="MS Mincho"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83FA9"/>
    <w:rPr>
      <w:rFonts w:ascii="Times New Roman" w:eastAsia="MS Mincho" w:hAnsi="Times New Roman" w:cs="Times New Roman"/>
      <w:iCs/>
      <w:color w:val="000000"/>
      <w:sz w:val="24"/>
    </w:rPr>
  </w:style>
  <w:style w:type="character" w:styleId="Emphasis">
    <w:name w:val="Emphasis"/>
    <w:uiPriority w:val="20"/>
    <w:qFormat/>
    <w:rsid w:val="00083FA9"/>
    <w:rPr>
      <w:i/>
      <w:iCs/>
    </w:rPr>
  </w:style>
  <w:style w:type="paragraph" w:customStyle="1" w:styleId="BookAntiqua11">
    <w:name w:val="Book Antiqua 11"/>
    <w:basedOn w:val="Normal"/>
    <w:link w:val="BookAntiqua11Char"/>
    <w:qFormat/>
    <w:rsid w:val="00083FA9"/>
    <w:pPr>
      <w:spacing w:after="200" w:line="276" w:lineRule="auto"/>
    </w:pPr>
    <w:rPr>
      <w:rFonts w:ascii="Cambria" w:eastAsia="Calibri" w:hAnsi="Cambria"/>
      <w:sz w:val="22"/>
      <w:szCs w:val="22"/>
    </w:rPr>
  </w:style>
  <w:style w:type="character" w:customStyle="1" w:styleId="BookAntiqua11Char">
    <w:name w:val="Book Antiqua 11 Char"/>
    <w:link w:val="BookAntiqua11"/>
    <w:rsid w:val="00083FA9"/>
    <w:rPr>
      <w:rFonts w:ascii="Cambria" w:eastAsia="Calibri" w:hAnsi="Cambria" w:cs="Times New Roman"/>
    </w:rPr>
  </w:style>
  <w:style w:type="paragraph" w:styleId="NoSpacing">
    <w:name w:val="No Spacing"/>
    <w:uiPriority w:val="1"/>
    <w:qFormat/>
    <w:rsid w:val="00083FA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83FA9"/>
  </w:style>
  <w:style w:type="character" w:customStyle="1" w:styleId="describe-isbn">
    <w:name w:val="describe-isbn"/>
    <w:basedOn w:val="DefaultParagraphFont"/>
    <w:rsid w:val="00083FA9"/>
  </w:style>
  <w:style w:type="character" w:customStyle="1" w:styleId="st">
    <w:name w:val="st"/>
    <w:basedOn w:val="DefaultParagraphFont"/>
    <w:rsid w:val="00083FA9"/>
  </w:style>
  <w:style w:type="paragraph" w:customStyle="1" w:styleId="abstracts">
    <w:name w:val="abstracts"/>
    <w:basedOn w:val="Normal"/>
    <w:qFormat/>
    <w:rsid w:val="00083FA9"/>
    <w:pPr>
      <w:spacing w:before="140" w:line="264" w:lineRule="auto"/>
    </w:pPr>
    <w:rPr>
      <w:rFonts w:ascii="Calibri" w:eastAsia="Calibri" w:hAnsi="Calibri" w:cs="Arial"/>
      <w:color w:val="000000"/>
      <w:sz w:val="18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083FA9"/>
    <w:pPr>
      <w:numPr>
        <w:numId w:val="20"/>
      </w:numPr>
      <w:tabs>
        <w:tab w:val="left" w:pos="360"/>
      </w:tabs>
      <w:spacing w:before="120" w:after="80" w:line="276" w:lineRule="auto"/>
      <w:contextualSpacing/>
    </w:pPr>
    <w:rPr>
      <w:rFonts w:ascii="Calibri" w:eastAsia="Calibri" w:hAnsi="Calibri"/>
      <w:sz w:val="20"/>
      <w:szCs w:val="22"/>
    </w:rPr>
  </w:style>
  <w:style w:type="paragraph" w:customStyle="1" w:styleId="author2">
    <w:name w:val="author2"/>
    <w:basedOn w:val="Normal"/>
    <w:qFormat/>
    <w:rsid w:val="00083FA9"/>
    <w:pPr>
      <w:spacing w:before="120"/>
    </w:pPr>
    <w:rPr>
      <w:rFonts w:ascii="Calibri" w:eastAsia="Calibri" w:hAnsi="Calibri" w:cs="Arial"/>
      <w:i/>
      <w:color w:val="000000"/>
      <w:sz w:val="20"/>
      <w:szCs w:val="22"/>
    </w:rPr>
  </w:style>
  <w:style w:type="paragraph" w:customStyle="1" w:styleId="sub-heads">
    <w:name w:val="sub-heads"/>
    <w:basedOn w:val="Normal"/>
    <w:rsid w:val="00083FA9"/>
    <w:pPr>
      <w:spacing w:before="80" w:after="120" w:line="260" w:lineRule="atLeast"/>
      <w:ind w:left="1260" w:hanging="1260"/>
    </w:pPr>
    <w:rPr>
      <w:rFonts w:eastAsia="Times New Roman"/>
      <w:b/>
      <w:szCs w:val="20"/>
    </w:rPr>
  </w:style>
  <w:style w:type="paragraph" w:styleId="DocumentMap">
    <w:name w:val="Document Map"/>
    <w:basedOn w:val="Normal"/>
    <w:link w:val="DocumentMapChar"/>
    <w:rsid w:val="00083FA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083FA9"/>
    <w:rPr>
      <w:rFonts w:ascii="Lucida Grande" w:eastAsia="Cambria" w:hAnsi="Lucida Grande" w:cs="Times New Roman"/>
      <w:sz w:val="24"/>
      <w:szCs w:val="24"/>
    </w:rPr>
  </w:style>
  <w:style w:type="character" w:customStyle="1" w:styleId="DesigningTextsBodyChar">
    <w:name w:val="Designing Texts Body Char"/>
    <w:link w:val="DesigningTextsBody"/>
    <w:rsid w:val="00083FA9"/>
    <w:rPr>
      <w:sz w:val="24"/>
      <w:szCs w:val="24"/>
    </w:rPr>
  </w:style>
  <w:style w:type="paragraph" w:customStyle="1" w:styleId="DesigningTextsBody">
    <w:name w:val="Designing Texts Body"/>
    <w:basedOn w:val="Normal"/>
    <w:link w:val="DesigningTextsBodyChar"/>
    <w:rsid w:val="00083FA9"/>
    <w:rPr>
      <w:rFonts w:asciiTheme="minorHAnsi" w:eastAsiaTheme="minorHAnsi" w:hAnsiTheme="minorHAnsi" w:cstheme="minorBidi"/>
    </w:rPr>
  </w:style>
  <w:style w:type="paragraph" w:customStyle="1" w:styleId="StyleLeft0HaDesigningTextsreflist">
    <w:name w:val="Style Left:  0&quot; HaDesigning Texts ref list"/>
    <w:basedOn w:val="Normal"/>
    <w:rsid w:val="00083FA9"/>
    <w:pPr>
      <w:ind w:left="720" w:hanging="720"/>
    </w:pPr>
    <w:rPr>
      <w:rFonts w:eastAsia="Times New Roman"/>
      <w:szCs w:val="20"/>
    </w:rPr>
  </w:style>
  <w:style w:type="character" w:styleId="LineNumber">
    <w:name w:val="line number"/>
    <w:basedOn w:val="DefaultParagraphFont"/>
    <w:rsid w:val="00083FA9"/>
  </w:style>
  <w:style w:type="table" w:customStyle="1" w:styleId="MediumGrid31">
    <w:name w:val="Medium Grid 31"/>
    <w:basedOn w:val="TableNormal"/>
    <w:uiPriority w:val="69"/>
    <w:rsid w:val="0008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5229</Words>
  <Characters>29811</Characters>
  <Application>Microsoft Macintosh Word</Application>
  <DocSecurity>0</DocSecurity>
  <Lines>248</Lines>
  <Paragraphs>69</Paragraphs>
  <ScaleCrop>false</ScaleCrop>
  <Company>Microsoft</Company>
  <LinksUpToDate>false</LinksUpToDate>
  <CharactersWithSpaces>34971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Kimball</dc:creator>
  <cp:lastModifiedBy>Local User</cp:lastModifiedBy>
  <cp:revision>13</cp:revision>
  <dcterms:created xsi:type="dcterms:W3CDTF">2014-07-01T05:28:00Z</dcterms:created>
  <dcterms:modified xsi:type="dcterms:W3CDTF">2014-07-01T06:20:00Z</dcterms:modified>
</cp:coreProperties>
</file>